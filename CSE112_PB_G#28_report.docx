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9CFED" w14:textId="232F956F" w:rsidR="00A42ABE" w:rsidRDefault="00721997" w:rsidP="00A42ABE">
      <w:pPr>
        <w:sectPr w:rsidR="00A42ABE" w:rsidSect="004931D9">
          <w:headerReference w:type="default" r:id="rId8"/>
          <w:footerReference w:type="default" r:id="rId9"/>
          <w:footerReference w:type="first" r:id="rId10"/>
          <w:pgSz w:w="12240" w:h="15840"/>
          <w:pgMar w:top="0" w:right="0" w:bottom="0" w:left="0" w:header="720" w:footer="720" w:gutter="0"/>
          <w:cols w:space="720"/>
          <w:titlePg/>
          <w:docGrid w:linePitch="360"/>
        </w:sectPr>
      </w:pPr>
      <w:r w:rsidRPr="00A42ABE">
        <w:rPr>
          <w:noProof/>
        </w:rPr>
        <mc:AlternateContent>
          <mc:Choice Requires="wps">
            <w:drawing>
              <wp:anchor distT="0" distB="0" distL="114300" distR="114300" simplePos="0" relativeHeight="251658240" behindDoc="0" locked="0" layoutInCell="1" allowOverlap="1" wp14:anchorId="59A4A60E" wp14:editId="60ADD5EE">
                <wp:simplePos x="0" y="0"/>
                <wp:positionH relativeFrom="column">
                  <wp:posOffset>1574800</wp:posOffset>
                </wp:positionH>
                <wp:positionV relativeFrom="paragraph">
                  <wp:posOffset>1625599</wp:posOffset>
                </wp:positionV>
                <wp:extent cx="5885180" cy="987425"/>
                <wp:effectExtent l="0" t="0" r="1270" b="3175"/>
                <wp:wrapNone/>
                <wp:docPr id="5" name="Text Box 5"/>
                <wp:cNvGraphicFramePr/>
                <a:graphic xmlns:a="http://schemas.openxmlformats.org/drawingml/2006/main">
                  <a:graphicData uri="http://schemas.microsoft.com/office/word/2010/wordprocessingShape">
                    <wps:wsp>
                      <wps:cNvSpPr txBox="1"/>
                      <wps:spPr>
                        <a:xfrm>
                          <a:off x="0" y="0"/>
                          <a:ext cx="5885180" cy="987425"/>
                        </a:xfrm>
                        <a:prstGeom prst="rect">
                          <a:avLst/>
                        </a:prstGeom>
                        <a:solidFill>
                          <a:schemeClr val="lt1"/>
                        </a:solidFill>
                        <a:ln w="6350">
                          <a:noFill/>
                        </a:ln>
                      </wps:spPr>
                      <wps:txbx>
                        <w:txbxContent>
                          <w:p w14:paraId="7805DDFC" w14:textId="07F4FCAE" w:rsidR="007B3A59" w:rsidRDefault="007B3A59" w:rsidP="00972549">
                            <w:pPr>
                              <w:spacing w:after="120" w:line="240" w:lineRule="auto"/>
                              <w:jc w:val="center"/>
                              <w:rPr>
                                <w:sz w:val="60"/>
                                <w:szCs w:val="60"/>
                              </w:rPr>
                            </w:pPr>
                            <w:r w:rsidRPr="00721997">
                              <w:rPr>
                                <w:sz w:val="60"/>
                                <w:szCs w:val="60"/>
                              </w:rPr>
                              <w:t>RESEARCH PROJECT SUBMISSION</w:t>
                            </w:r>
                          </w:p>
                          <w:p w14:paraId="5C8E644B" w14:textId="11781D3E" w:rsidR="007B3A59" w:rsidRPr="00972549" w:rsidRDefault="007B3A59" w:rsidP="00972549">
                            <w:pPr>
                              <w:spacing w:after="120" w:line="240" w:lineRule="auto"/>
                              <w:jc w:val="center"/>
                              <w:rPr>
                                <w:sz w:val="50"/>
                                <w:szCs w:val="50"/>
                              </w:rPr>
                            </w:pPr>
                            <w:r>
                              <w:rPr>
                                <w:sz w:val="50"/>
                                <w:szCs w:val="50"/>
                              </w:rPr>
                              <w:t>Architecture Final Assessment</w:t>
                            </w:r>
                          </w:p>
                          <w:p w14:paraId="758D42E8" w14:textId="7141C620" w:rsidR="007B3A59" w:rsidRPr="00721997" w:rsidRDefault="007B3A59" w:rsidP="00972549">
                            <w:pPr>
                              <w:spacing w:after="120" w:line="240" w:lineRule="auto"/>
                              <w:jc w:val="center"/>
                              <w:rPr>
                                <w:sz w:val="60"/>
                                <w:szCs w:val="60"/>
                              </w:rPr>
                            </w:pPr>
                          </w:p>
                          <w:p w14:paraId="474CA5E8" w14:textId="77777777" w:rsidR="007B3A59" w:rsidRPr="00721997" w:rsidRDefault="007B3A59" w:rsidP="00972549">
                            <w:pPr>
                              <w:spacing w:after="120" w:line="240" w:lineRule="auto"/>
                              <w:jc w:val="center"/>
                              <w:rPr>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4A60E" id="_x0000_t202" coordsize="21600,21600" o:spt="202" path="m,l,21600r21600,l21600,xe">
                <v:stroke joinstyle="miter"/>
                <v:path gradientshapeok="t" o:connecttype="rect"/>
              </v:shapetype>
              <v:shape id="Text Box 5" o:spid="_x0000_s1026" type="#_x0000_t202" style="position:absolute;margin-left:124pt;margin-top:128pt;width:463.4pt;height:7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" fillcolor="white [3201]" stroked="f" strokeweight=".5pt">
                <v:textbox>
                  <w:txbxContent>
                    <w:p w14:paraId="7805DDFC" w14:textId="07F4FCAE" w:rsidR="007B3A59" w:rsidRDefault="007B3A59" w:rsidP="00972549">
                      <w:pPr>
                        <w:spacing w:after="120" w:line="240" w:lineRule="auto"/>
                        <w:jc w:val="center"/>
                        <w:rPr>
                          <w:sz w:val="60"/>
                          <w:szCs w:val="60"/>
                        </w:rPr>
                      </w:pPr>
                      <w:r w:rsidRPr="00721997">
                        <w:rPr>
                          <w:sz w:val="60"/>
                          <w:szCs w:val="60"/>
                        </w:rPr>
                        <w:t>RESEARCH PROJECT SUBMISSION</w:t>
                      </w:r>
                    </w:p>
                    <w:p w14:paraId="5C8E644B" w14:textId="11781D3E" w:rsidR="007B3A59" w:rsidRPr="00972549" w:rsidRDefault="007B3A59" w:rsidP="00972549">
                      <w:pPr>
                        <w:spacing w:after="120" w:line="240" w:lineRule="auto"/>
                        <w:jc w:val="center"/>
                        <w:rPr>
                          <w:sz w:val="50"/>
                          <w:szCs w:val="50"/>
                        </w:rPr>
                      </w:pPr>
                      <w:r>
                        <w:rPr>
                          <w:sz w:val="50"/>
                          <w:szCs w:val="50"/>
                        </w:rPr>
                        <w:t>Architecture Final Assessment</w:t>
                      </w:r>
                    </w:p>
                    <w:p w14:paraId="758D42E8" w14:textId="7141C620" w:rsidR="007B3A59" w:rsidRPr="00721997" w:rsidRDefault="007B3A59" w:rsidP="00972549">
                      <w:pPr>
                        <w:spacing w:after="120" w:line="240" w:lineRule="auto"/>
                        <w:jc w:val="center"/>
                        <w:rPr>
                          <w:sz w:val="60"/>
                          <w:szCs w:val="60"/>
                        </w:rPr>
                      </w:pPr>
                    </w:p>
                    <w:p w14:paraId="474CA5E8" w14:textId="77777777" w:rsidR="007B3A59" w:rsidRPr="00721997" w:rsidRDefault="007B3A59" w:rsidP="00972549">
                      <w:pPr>
                        <w:spacing w:after="120" w:line="240" w:lineRule="auto"/>
                        <w:jc w:val="center"/>
                        <w:rPr>
                          <w:sz w:val="60"/>
                          <w:szCs w:val="60"/>
                        </w:rPr>
                      </w:pPr>
                    </w:p>
                  </w:txbxContent>
                </v:textbox>
              </v:shape>
            </w:pict>
          </mc:Fallback>
        </mc:AlternateContent>
      </w:r>
      <w:r w:rsidRPr="00A42ABE">
        <w:rPr>
          <w:noProof/>
        </w:rPr>
        <w:drawing>
          <wp:anchor distT="0" distB="0" distL="114300" distR="114300" simplePos="0" relativeHeight="251658241" behindDoc="0" locked="0" layoutInCell="1" allowOverlap="1" wp14:anchorId="769A4503" wp14:editId="2F3F3C0E">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a16="http://schemas.microsoft.com/office/drawing/2014/main"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7D0D41BF-048D-4C03-907A-71E73A11F25A}"/>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2ABE">
        <w:rPr>
          <w:noProof/>
        </w:rPr>
        <mc:AlternateContent>
          <mc:Choice Requires="wps">
            <w:drawing>
              <wp:anchor distT="0" distB="0" distL="114300" distR="114300" simplePos="0" relativeHeight="251658242" behindDoc="0" locked="0" layoutInCell="1" allowOverlap="1" wp14:anchorId="6C120D7D" wp14:editId="6F4F2B51">
                <wp:simplePos x="0" y="0"/>
                <wp:positionH relativeFrom="column">
                  <wp:posOffset>3924300</wp:posOffset>
                </wp:positionH>
                <wp:positionV relativeFrom="paragraph">
                  <wp:posOffset>5410200</wp:posOffset>
                </wp:positionV>
                <wp:extent cx="3373755" cy="4419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73755" cy="4419600"/>
                        </a:xfrm>
                        <a:prstGeom prst="rect">
                          <a:avLst/>
                        </a:prstGeom>
                        <a:solidFill>
                          <a:schemeClr val="lt1"/>
                        </a:solidFill>
                        <a:ln w="6350">
                          <a:noFill/>
                        </a:ln>
                      </wps:spPr>
                      <wps:txbx>
                        <w:txbxContent>
                          <w:p w14:paraId="7F45D1BA" w14:textId="65D43FDB" w:rsidR="007B3A59" w:rsidRPr="002A05A1" w:rsidRDefault="007B3A59" w:rsidP="002A05A1">
                            <w:pPr>
                              <w:spacing w:after="0"/>
                              <w:rPr>
                                <w:rFonts w:hAnsi="Calibri"/>
                                <w:b/>
                                <w:bCs/>
                                <w:color w:val="1C60A1"/>
                                <w:kern w:val="24"/>
                                <w:sz w:val="40"/>
                                <w:szCs w:val="40"/>
                              </w:rPr>
                            </w:pPr>
                            <w:r>
                              <w:rPr>
                                <w:rFonts w:hAnsi="Calibri"/>
                                <w:b/>
                                <w:bCs/>
                                <w:color w:val="1C60A1"/>
                                <w:kern w:val="24"/>
                                <w:sz w:val="40"/>
                                <w:szCs w:val="40"/>
                              </w:rPr>
                              <w:t>Program: CESS</w:t>
                            </w:r>
                          </w:p>
                          <w:p w14:paraId="348BD551" w14:textId="0F44B54C" w:rsidR="007B3A59" w:rsidRDefault="007B3A59"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Code: CSE 112</w:t>
                            </w:r>
                          </w:p>
                          <w:p w14:paraId="2DED515B" w14:textId="08A9AD39" w:rsidR="007B3A59" w:rsidRDefault="007B3A59"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Name: Computer Organization and Architecture</w:t>
                            </w:r>
                          </w:p>
                          <w:p w14:paraId="73834AEE" w14:textId="77777777" w:rsidR="007B3A59" w:rsidRPr="002A05A1" w:rsidRDefault="007B3A59" w:rsidP="002A05A1">
                            <w:pPr>
                              <w:spacing w:after="0"/>
                              <w:rPr>
                                <w:rFonts w:hAnsi="Calibri"/>
                                <w:b/>
                                <w:bCs/>
                                <w:color w:val="808080" w:themeColor="background1" w:themeShade="80"/>
                                <w:kern w:val="24"/>
                                <w:sz w:val="36"/>
                                <w:szCs w:val="36"/>
                              </w:rPr>
                            </w:pPr>
                          </w:p>
                          <w:p w14:paraId="0EDE89BF" w14:textId="253942CB" w:rsidR="007B3A59" w:rsidRPr="002A05A1" w:rsidRDefault="007B3A59" w:rsidP="002A05A1">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 xml:space="preserve">Examination Committee </w:t>
                            </w:r>
                          </w:p>
                          <w:p w14:paraId="7F33DA43" w14:textId="78028D8E" w:rsidR="007B3A59" w:rsidRDefault="007B3A59" w:rsidP="0025765E">
                            <w:pPr>
                              <w:spacing w:after="0"/>
                              <w:rPr>
                                <w:rFonts w:hAnsi="Calibri"/>
                                <w:b/>
                                <w:bCs/>
                                <w:kern w:val="24"/>
                                <w:sz w:val="36"/>
                                <w:szCs w:val="36"/>
                              </w:rPr>
                            </w:pPr>
                            <w:r>
                              <w:rPr>
                                <w:rFonts w:hAnsi="Calibri"/>
                                <w:b/>
                                <w:bCs/>
                                <w:kern w:val="24"/>
                                <w:sz w:val="36"/>
                                <w:szCs w:val="36"/>
                              </w:rPr>
                              <w:t>Dr. Tamer Mostafa</w:t>
                            </w:r>
                          </w:p>
                          <w:p w14:paraId="2244387A" w14:textId="14FD6DC2" w:rsidR="007B3A59" w:rsidRDefault="007B3A59" w:rsidP="002A05A1">
                            <w:pPr>
                              <w:spacing w:after="0"/>
                              <w:rPr>
                                <w:rFonts w:hAnsi="Calibri"/>
                                <w:b/>
                                <w:bCs/>
                                <w:kern w:val="24"/>
                                <w:sz w:val="36"/>
                                <w:szCs w:val="36"/>
                              </w:rPr>
                            </w:pPr>
                          </w:p>
                          <w:p w14:paraId="596877FA" w14:textId="77777777" w:rsidR="007B3A59" w:rsidRPr="002A05A1" w:rsidRDefault="007B3A59" w:rsidP="002A05A1">
                            <w:pPr>
                              <w:spacing w:after="0"/>
                              <w:rPr>
                                <w:rFonts w:hAnsi="Calibri"/>
                                <w:b/>
                                <w:bCs/>
                                <w:kern w:val="24"/>
                                <w:sz w:val="36"/>
                                <w:szCs w:val="36"/>
                              </w:rPr>
                            </w:pPr>
                          </w:p>
                          <w:p w14:paraId="58FDB398" w14:textId="52697F85" w:rsidR="007B3A59" w:rsidRPr="002A05A1" w:rsidRDefault="007B3A59"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7B3A59" w:rsidRPr="002A05A1" w:rsidRDefault="007B3A59"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7D9131E2" w:rsidR="007B3A59" w:rsidRPr="002A05A1" w:rsidRDefault="007B3A59" w:rsidP="002A05A1">
                            <w:pPr>
                              <w:spacing w:after="0"/>
                              <w:rPr>
                                <w:rFonts w:hAnsi="Calibri"/>
                                <w:b/>
                                <w:bCs/>
                                <w:kern w:val="24"/>
                                <w:sz w:val="32"/>
                                <w:szCs w:val="32"/>
                              </w:rPr>
                            </w:pPr>
                            <w:r w:rsidRPr="002A05A1">
                              <w:rPr>
                                <w:rFonts w:hAnsi="Calibri"/>
                                <w:b/>
                                <w:bCs/>
                                <w:kern w:val="24"/>
                                <w:sz w:val="32"/>
                                <w:szCs w:val="32"/>
                              </w:rPr>
                              <w:t xml:space="preserve">Spring </w:t>
                            </w:r>
                            <w:r>
                              <w:rPr>
                                <w:rFonts w:hAnsi="Calibri"/>
                                <w:b/>
                                <w:bCs/>
                                <w:kern w:val="24"/>
                                <w:sz w:val="32"/>
                                <w:szCs w:val="32"/>
                              </w:rPr>
                              <w:t>20</w:t>
                            </w:r>
                            <w:r w:rsidRPr="002A05A1">
                              <w:rPr>
                                <w:rFonts w:hAnsi="Calibri"/>
                                <w:b/>
                                <w:bCs/>
                                <w:kern w:val="24"/>
                                <w:sz w:val="32"/>
                                <w:szCs w:val="32"/>
                              </w:rPr>
                              <w:t>20</w:t>
                            </w:r>
                            <w:r>
                              <w:rPr>
                                <w:rFonts w:hAnsi="Calibri"/>
                                <w:b/>
                                <w:bCs/>
                                <w:kern w:val="24"/>
                                <w:sz w:val="32"/>
                                <w:szCs w:val="32"/>
                              </w:rPr>
                              <w:t xml:space="preserve"> </w:t>
                            </w:r>
                            <w:r w:rsidRPr="002A05A1">
                              <w:rPr>
                                <w:rFonts w:hAnsi="Calibri"/>
                                <w:b/>
                                <w:bCs/>
                                <w:kern w:val="24"/>
                                <w:sz w:val="32"/>
                                <w:szCs w:val="32"/>
                              </w:rPr>
                              <w:t xml:space="preserve">Semester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20D7D" id="Text Box 6" o:spid="_x0000_s1027" type="#_x0000_t202" style="position:absolute;margin-left:309pt;margin-top:426pt;width:265.65pt;height:34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" fillcolor="white [3201]" stroked="f" strokeweight=".5pt">
                <v:textbox>
                  <w:txbxContent>
                    <w:p w14:paraId="7F45D1BA" w14:textId="65D43FDB" w:rsidR="007B3A59" w:rsidRPr="002A05A1" w:rsidRDefault="007B3A59" w:rsidP="002A05A1">
                      <w:pPr>
                        <w:spacing w:after="0"/>
                        <w:rPr>
                          <w:rFonts w:hAnsi="Calibri"/>
                          <w:b/>
                          <w:bCs/>
                          <w:color w:val="1C60A1"/>
                          <w:kern w:val="24"/>
                          <w:sz w:val="40"/>
                          <w:szCs w:val="40"/>
                        </w:rPr>
                      </w:pPr>
                      <w:r>
                        <w:rPr>
                          <w:rFonts w:hAnsi="Calibri"/>
                          <w:b/>
                          <w:bCs/>
                          <w:color w:val="1C60A1"/>
                          <w:kern w:val="24"/>
                          <w:sz w:val="40"/>
                          <w:szCs w:val="40"/>
                        </w:rPr>
                        <w:t>Program: CESS</w:t>
                      </w:r>
                    </w:p>
                    <w:p w14:paraId="348BD551" w14:textId="0F44B54C" w:rsidR="007B3A59" w:rsidRDefault="007B3A59"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Code: CSE 112</w:t>
                      </w:r>
                    </w:p>
                    <w:p w14:paraId="2DED515B" w14:textId="08A9AD39" w:rsidR="007B3A59" w:rsidRDefault="007B3A59"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Name: Computer Organization and Architecture</w:t>
                      </w:r>
                    </w:p>
                    <w:p w14:paraId="73834AEE" w14:textId="77777777" w:rsidR="007B3A59" w:rsidRPr="002A05A1" w:rsidRDefault="007B3A59" w:rsidP="002A05A1">
                      <w:pPr>
                        <w:spacing w:after="0"/>
                        <w:rPr>
                          <w:rFonts w:hAnsi="Calibri"/>
                          <w:b/>
                          <w:bCs/>
                          <w:color w:val="808080" w:themeColor="background1" w:themeShade="80"/>
                          <w:kern w:val="24"/>
                          <w:sz w:val="36"/>
                          <w:szCs w:val="36"/>
                        </w:rPr>
                      </w:pPr>
                    </w:p>
                    <w:p w14:paraId="0EDE89BF" w14:textId="253942CB" w:rsidR="007B3A59" w:rsidRPr="002A05A1" w:rsidRDefault="007B3A59" w:rsidP="002A05A1">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 xml:space="preserve">Examination Committee </w:t>
                      </w:r>
                    </w:p>
                    <w:p w14:paraId="7F33DA43" w14:textId="78028D8E" w:rsidR="007B3A59" w:rsidRDefault="007B3A59" w:rsidP="0025765E">
                      <w:pPr>
                        <w:spacing w:after="0"/>
                        <w:rPr>
                          <w:rFonts w:hAnsi="Calibri"/>
                          <w:b/>
                          <w:bCs/>
                          <w:kern w:val="24"/>
                          <w:sz w:val="36"/>
                          <w:szCs w:val="36"/>
                        </w:rPr>
                      </w:pPr>
                      <w:r>
                        <w:rPr>
                          <w:rFonts w:hAnsi="Calibri"/>
                          <w:b/>
                          <w:bCs/>
                          <w:kern w:val="24"/>
                          <w:sz w:val="36"/>
                          <w:szCs w:val="36"/>
                        </w:rPr>
                        <w:t>Dr. Tamer Mostafa</w:t>
                      </w:r>
                    </w:p>
                    <w:p w14:paraId="2244387A" w14:textId="14FD6DC2" w:rsidR="007B3A59" w:rsidRDefault="007B3A59" w:rsidP="002A05A1">
                      <w:pPr>
                        <w:spacing w:after="0"/>
                        <w:rPr>
                          <w:rFonts w:hAnsi="Calibri"/>
                          <w:b/>
                          <w:bCs/>
                          <w:kern w:val="24"/>
                          <w:sz w:val="36"/>
                          <w:szCs w:val="36"/>
                        </w:rPr>
                      </w:pPr>
                    </w:p>
                    <w:p w14:paraId="596877FA" w14:textId="77777777" w:rsidR="007B3A59" w:rsidRPr="002A05A1" w:rsidRDefault="007B3A59" w:rsidP="002A05A1">
                      <w:pPr>
                        <w:spacing w:after="0"/>
                        <w:rPr>
                          <w:rFonts w:hAnsi="Calibri"/>
                          <w:b/>
                          <w:bCs/>
                          <w:kern w:val="24"/>
                          <w:sz w:val="36"/>
                          <w:szCs w:val="36"/>
                        </w:rPr>
                      </w:pPr>
                    </w:p>
                    <w:p w14:paraId="58FDB398" w14:textId="52697F85" w:rsidR="007B3A59" w:rsidRPr="002A05A1" w:rsidRDefault="007B3A59"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7B3A59" w:rsidRPr="002A05A1" w:rsidRDefault="007B3A59"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7D9131E2" w:rsidR="007B3A59" w:rsidRPr="002A05A1" w:rsidRDefault="007B3A59" w:rsidP="002A05A1">
                      <w:pPr>
                        <w:spacing w:after="0"/>
                        <w:rPr>
                          <w:rFonts w:hAnsi="Calibri"/>
                          <w:b/>
                          <w:bCs/>
                          <w:kern w:val="24"/>
                          <w:sz w:val="32"/>
                          <w:szCs w:val="32"/>
                        </w:rPr>
                      </w:pPr>
                      <w:r w:rsidRPr="002A05A1">
                        <w:rPr>
                          <w:rFonts w:hAnsi="Calibri"/>
                          <w:b/>
                          <w:bCs/>
                          <w:kern w:val="24"/>
                          <w:sz w:val="32"/>
                          <w:szCs w:val="32"/>
                        </w:rPr>
                        <w:t xml:space="preserve">Spring </w:t>
                      </w:r>
                      <w:r>
                        <w:rPr>
                          <w:rFonts w:hAnsi="Calibri"/>
                          <w:b/>
                          <w:bCs/>
                          <w:kern w:val="24"/>
                          <w:sz w:val="32"/>
                          <w:szCs w:val="32"/>
                        </w:rPr>
                        <w:t>20</w:t>
                      </w:r>
                      <w:r w:rsidRPr="002A05A1">
                        <w:rPr>
                          <w:rFonts w:hAnsi="Calibri"/>
                          <w:b/>
                          <w:bCs/>
                          <w:kern w:val="24"/>
                          <w:sz w:val="32"/>
                          <w:szCs w:val="32"/>
                        </w:rPr>
                        <w:t>20</w:t>
                      </w:r>
                      <w:r>
                        <w:rPr>
                          <w:rFonts w:hAnsi="Calibri"/>
                          <w:b/>
                          <w:bCs/>
                          <w:kern w:val="24"/>
                          <w:sz w:val="32"/>
                          <w:szCs w:val="32"/>
                        </w:rPr>
                        <w:t xml:space="preserve"> </w:t>
                      </w:r>
                      <w:r w:rsidRPr="002A05A1">
                        <w:rPr>
                          <w:rFonts w:hAnsi="Calibri"/>
                          <w:b/>
                          <w:bCs/>
                          <w:kern w:val="24"/>
                          <w:sz w:val="32"/>
                          <w:szCs w:val="32"/>
                        </w:rPr>
                        <w:t xml:space="preserve">Semester </w:t>
                      </w:r>
                    </w:p>
                  </w:txbxContent>
                </v:textbox>
              </v:shape>
            </w:pict>
          </mc:Fallback>
        </mc:AlternateContent>
      </w:r>
      <w:r w:rsidR="00A83F95">
        <w:rPr>
          <w:noProof/>
        </w:rPr>
        <w:drawing>
          <wp:inline distT="0" distB="0" distL="0" distR="0" wp14:anchorId="092BAA57" wp14:editId="0C5B9FEE">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2625" cy="10058400"/>
                    </a:xfrm>
                    <a:prstGeom prst="rect">
                      <a:avLst/>
                    </a:prstGeom>
                    <a:noFill/>
                    <a:ln>
                      <a:noFill/>
                    </a:ln>
                  </pic:spPr>
                </pic:pic>
              </a:graphicData>
            </a:graphic>
          </wp:inline>
        </w:drawing>
      </w:r>
    </w:p>
    <w:p w14:paraId="114F6CC8" w14:textId="26FB32BF" w:rsidR="00A42ABE" w:rsidRDefault="00A42ABE" w:rsidP="00A42ABE"/>
    <w:p w14:paraId="6F9ACFCF" w14:textId="77777777" w:rsidR="00721997" w:rsidRDefault="00721997" w:rsidP="00A42ABE"/>
    <w:p w14:paraId="5D464F9D" w14:textId="77777777" w:rsidR="00721997" w:rsidRDefault="00721997" w:rsidP="00A42ABE"/>
    <w:p w14:paraId="72CD6E50" w14:textId="77777777" w:rsidR="00721997" w:rsidRDefault="00721997" w:rsidP="00A42ABE"/>
    <w:p w14:paraId="2F0CF3BF" w14:textId="6D691166" w:rsidR="00A42ABE" w:rsidRDefault="00A42ABE" w:rsidP="00A42ABE">
      <w:r w:rsidRPr="00A42ABE">
        <w:rPr>
          <w:noProof/>
        </w:rPr>
        <mc:AlternateContent>
          <mc:Choice Requires="wps">
            <w:drawing>
              <wp:anchor distT="0" distB="0" distL="114300" distR="114300" simplePos="0" relativeHeight="251658245" behindDoc="0" locked="0" layoutInCell="1" allowOverlap="1" wp14:anchorId="3C94F080" wp14:editId="19CAF120">
                <wp:simplePos x="0" y="0"/>
                <wp:positionH relativeFrom="column">
                  <wp:posOffset>-667385</wp:posOffset>
                </wp:positionH>
                <wp:positionV relativeFrom="paragraph">
                  <wp:posOffset>297916</wp:posOffset>
                </wp:positionV>
                <wp:extent cx="3827145" cy="3822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6949B3E8" w14:textId="77777777" w:rsidR="007B3A59" w:rsidRPr="00282F39" w:rsidRDefault="007B3A59" w:rsidP="00A42ABE">
                            <w:pPr>
                              <w:rPr>
                                <w:color w:val="1C60A1"/>
                                <w:sz w:val="36"/>
                                <w:szCs w:val="36"/>
                              </w:rPr>
                            </w:pPr>
                            <w:r w:rsidRPr="00282F39">
                              <w:rPr>
                                <w:b/>
                                <w:bCs/>
                                <w:color w:val="1C60A1"/>
                                <w:sz w:val="36"/>
                                <w:szCs w:val="36"/>
                              </w:rPr>
                              <w:t>Student Personal Information</w:t>
                            </w:r>
                          </w:p>
                          <w:p w14:paraId="4B87C03E" w14:textId="77777777" w:rsidR="007B3A59" w:rsidRPr="004929F0" w:rsidRDefault="007B3A59"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4F080" id="Text Box 19" o:spid="_x0000_s1028" type="#_x0000_t202" style="position:absolute;margin-left:-52.55pt;margin-top:23.45pt;width:301.35pt;height:30.1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" filled="f" stroked="f" strokeweight=".5pt">
                <v:textbox>
                  <w:txbxContent>
                    <w:p w14:paraId="6949B3E8" w14:textId="77777777" w:rsidR="007B3A59" w:rsidRPr="00282F39" w:rsidRDefault="007B3A59" w:rsidP="00A42ABE">
                      <w:pPr>
                        <w:rPr>
                          <w:color w:val="1C60A1"/>
                          <w:sz w:val="36"/>
                          <w:szCs w:val="36"/>
                        </w:rPr>
                      </w:pPr>
                      <w:r w:rsidRPr="00282F39">
                        <w:rPr>
                          <w:b/>
                          <w:bCs/>
                          <w:color w:val="1C60A1"/>
                          <w:sz w:val="36"/>
                          <w:szCs w:val="36"/>
                        </w:rPr>
                        <w:t>Student Personal Information</w:t>
                      </w:r>
                    </w:p>
                    <w:p w14:paraId="4B87C03E" w14:textId="77777777" w:rsidR="007B3A59" w:rsidRPr="004929F0" w:rsidRDefault="007B3A59" w:rsidP="00A42ABE">
                      <w:pPr>
                        <w:rPr>
                          <w:color w:val="1C60A1"/>
                          <w:sz w:val="36"/>
                          <w:szCs w:val="36"/>
                        </w:rPr>
                      </w:pPr>
                    </w:p>
                  </w:txbxContent>
                </v:textbox>
              </v:shape>
            </w:pict>
          </mc:Fallback>
        </mc:AlternateContent>
      </w:r>
    </w:p>
    <w:p w14:paraId="1EEFBDFB" w14:textId="241E496E" w:rsidR="00A42ABE" w:rsidRDefault="00721997" w:rsidP="00A42ABE">
      <w:r>
        <w:rPr>
          <w:noProof/>
        </w:rPr>
        <mc:AlternateContent>
          <mc:Choice Requires="wps">
            <w:drawing>
              <wp:anchor distT="0" distB="0" distL="114300" distR="114300" simplePos="0" relativeHeight="251658243" behindDoc="0" locked="0" layoutInCell="1" allowOverlap="1" wp14:anchorId="1184B01F" wp14:editId="7DC1C048">
                <wp:simplePos x="0" y="0"/>
                <wp:positionH relativeFrom="column">
                  <wp:posOffset>-914400</wp:posOffset>
                </wp:positionH>
                <wp:positionV relativeFrom="paragraph">
                  <wp:posOffset>397847</wp:posOffset>
                </wp:positionV>
                <wp:extent cx="7835265" cy="1171874"/>
                <wp:effectExtent l="0" t="0" r="0" b="9525"/>
                <wp:wrapNone/>
                <wp:docPr id="2" name="Rectangle 2"/>
                <wp:cNvGraphicFramePr/>
                <a:graphic xmlns:a="http://schemas.openxmlformats.org/drawingml/2006/main">
                  <a:graphicData uri="http://schemas.microsoft.com/office/word/2010/wordprocessingShape">
                    <wps:wsp>
                      <wps:cNvSpPr/>
                      <wps:spPr>
                        <a:xfrm>
                          <a:off x="0" y="0"/>
                          <a:ext cx="7835265" cy="1171874"/>
                        </a:xfrm>
                        <a:prstGeom prst="rect">
                          <a:avLst/>
                        </a:prstGeom>
                        <a:solidFill>
                          <a:srgbClr val="1C60A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B297C19" id="Rectangle 2" o:spid="_x0000_s1026" style="position:absolute;margin-left:-1in;margin-top:31.35pt;width:616.95pt;height:92.25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" fillcolor="#1c60a1" stroked="f" strokeweight="1pt"/>
            </w:pict>
          </mc:Fallback>
        </mc:AlternateContent>
      </w:r>
    </w:p>
    <w:p w14:paraId="6E58069F" w14:textId="38F3D867" w:rsidR="00A42ABE" w:rsidRDefault="00AB5D40" w:rsidP="00A42ABE">
      <w:r w:rsidRPr="00A42ABE">
        <w:rPr>
          <w:noProof/>
        </w:rPr>
        <mc:AlternateContent>
          <mc:Choice Requires="wps">
            <w:drawing>
              <wp:anchor distT="0" distB="0" distL="114300" distR="114300" simplePos="0" relativeHeight="251658244" behindDoc="0" locked="0" layoutInCell="1" allowOverlap="1" wp14:anchorId="4969DD2E" wp14:editId="1F1C40A7">
                <wp:simplePos x="0" y="0"/>
                <wp:positionH relativeFrom="column">
                  <wp:posOffset>-646538</wp:posOffset>
                </wp:positionH>
                <wp:positionV relativeFrom="paragraph">
                  <wp:posOffset>146673</wp:posOffset>
                </wp:positionV>
                <wp:extent cx="7444596" cy="120769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7444596" cy="1207698"/>
                        </a:xfrm>
                        <a:prstGeom prst="rect">
                          <a:avLst/>
                        </a:prstGeom>
                        <a:noFill/>
                        <a:ln w="6350">
                          <a:noFill/>
                        </a:ln>
                      </wps:spPr>
                      <wps:txbx>
                        <w:txbxContent>
                          <w:p w14:paraId="4ECACD94" w14:textId="3B61E2C3" w:rsidR="007B3A59" w:rsidRPr="00E81941" w:rsidRDefault="007B3A59" w:rsidP="00127E95">
                            <w:pPr>
                              <w:spacing w:after="0"/>
                              <w:rPr>
                                <w:color w:val="FFFFFF" w:themeColor="background1"/>
                                <w:szCs w:val="24"/>
                              </w:rPr>
                            </w:pPr>
                            <w:r w:rsidRPr="00E81941">
                              <w:rPr>
                                <w:color w:val="000000" w:themeColor="text1"/>
                                <w:szCs w:val="24"/>
                              </w:rPr>
                              <w:t xml:space="preserve">Students’ Names &amp; IDs:         </w:t>
                            </w:r>
                            <w:r>
                              <w:rPr>
                                <w:color w:val="000000" w:themeColor="text1"/>
                                <w:szCs w:val="24"/>
                              </w:rPr>
                              <w:t xml:space="preserve"> </w:t>
                            </w:r>
                            <w:r w:rsidR="00B71A2E">
                              <w:rPr>
                                <w:color w:val="000000" w:themeColor="text1"/>
                                <w:szCs w:val="24"/>
                              </w:rPr>
                              <w:t xml:space="preserve"> </w:t>
                            </w:r>
                            <w:r w:rsidRPr="00E81941">
                              <w:rPr>
                                <w:color w:val="FFFFFF" w:themeColor="background1"/>
                                <w:szCs w:val="24"/>
                              </w:rPr>
                              <w:t xml:space="preserve">Sherif Ahmed Naiem </w:t>
                            </w:r>
                            <w:r w:rsidR="00200C2A">
                              <w:rPr>
                                <w:color w:val="FFFFFF" w:themeColor="background1"/>
                                <w:szCs w:val="24"/>
                              </w:rPr>
                              <w:t>Mohamed</w:t>
                            </w:r>
                            <w:r w:rsidRPr="00E81941">
                              <w:rPr>
                                <w:color w:val="FFFFFF" w:themeColor="background1"/>
                                <w:szCs w:val="24"/>
                              </w:rPr>
                              <w:t xml:space="preserve">   </w:t>
                            </w:r>
                            <w:r>
                              <w:rPr>
                                <w:color w:val="FFFFFF" w:themeColor="background1"/>
                                <w:szCs w:val="24"/>
                              </w:rPr>
                              <w:t xml:space="preserve">                </w:t>
                            </w:r>
                            <w:r w:rsidR="00200C2A">
                              <w:rPr>
                                <w:color w:val="FFFFFF" w:themeColor="background1"/>
                                <w:szCs w:val="24"/>
                              </w:rPr>
                              <w:t xml:space="preserve">        </w:t>
                            </w:r>
                            <w:r w:rsidRPr="00E81941">
                              <w:rPr>
                                <w:color w:val="FFFFFF" w:themeColor="background1"/>
                                <w:szCs w:val="24"/>
                              </w:rPr>
                              <w:t>18P6546</w:t>
                            </w:r>
                          </w:p>
                          <w:p w14:paraId="0EAA1809" w14:textId="58B873AB" w:rsidR="007B3A59" w:rsidRPr="00E81941" w:rsidRDefault="007B3A59" w:rsidP="00127E95">
                            <w:pPr>
                              <w:spacing w:after="0"/>
                              <w:rPr>
                                <w:color w:val="FFFFFF" w:themeColor="background1"/>
                                <w:szCs w:val="24"/>
                              </w:rPr>
                            </w:pPr>
                            <w:r w:rsidRPr="00E81941">
                              <w:rPr>
                                <w:color w:val="FFFFFF" w:themeColor="background1"/>
                                <w:szCs w:val="24"/>
                              </w:rPr>
                              <w:t xml:space="preserve">                                                   Yomna Hussein Mohamed</w:t>
                            </w:r>
                            <w:r w:rsidR="00B71A2E">
                              <w:rPr>
                                <w:color w:val="FFFFFF" w:themeColor="background1"/>
                                <w:szCs w:val="24"/>
                              </w:rPr>
                              <w:t xml:space="preserve"> Abd El Hamid</w:t>
                            </w:r>
                            <w:r w:rsidRPr="00E81941">
                              <w:rPr>
                                <w:color w:val="FFFFFF" w:themeColor="background1"/>
                                <w:szCs w:val="24"/>
                              </w:rPr>
                              <w:t xml:space="preserve">    </w:t>
                            </w:r>
                            <w:r>
                              <w:rPr>
                                <w:color w:val="FFFFFF" w:themeColor="background1"/>
                                <w:szCs w:val="24"/>
                              </w:rPr>
                              <w:t xml:space="preserve">       </w:t>
                            </w:r>
                            <w:r w:rsidRPr="00E81941">
                              <w:rPr>
                                <w:color w:val="FFFFFF" w:themeColor="background1"/>
                                <w:szCs w:val="24"/>
                              </w:rPr>
                              <w:t>18P5794</w:t>
                            </w:r>
                          </w:p>
                          <w:p w14:paraId="20081ECC" w14:textId="448B49F1" w:rsidR="007B3A59" w:rsidRPr="00E81941" w:rsidRDefault="007B3A59" w:rsidP="00127E95">
                            <w:pPr>
                              <w:spacing w:after="0"/>
                              <w:rPr>
                                <w:color w:val="FFFFFF" w:themeColor="background1"/>
                                <w:szCs w:val="24"/>
                              </w:rPr>
                            </w:pPr>
                            <w:r w:rsidRPr="00E81941">
                              <w:rPr>
                                <w:color w:val="FFFFFF" w:themeColor="background1"/>
                                <w:szCs w:val="24"/>
                              </w:rPr>
                              <w:t xml:space="preserve">                                                   Omar Mohamed Lotfy </w:t>
                            </w:r>
                            <w:r w:rsidR="00200C2A">
                              <w:rPr>
                                <w:color w:val="FFFFFF" w:themeColor="background1"/>
                                <w:szCs w:val="24"/>
                              </w:rPr>
                              <w:t>EL-Sayed</w:t>
                            </w:r>
                            <w:r w:rsidRPr="00E81941">
                              <w:rPr>
                                <w:color w:val="FFFFFF" w:themeColor="background1"/>
                                <w:szCs w:val="24"/>
                              </w:rPr>
                              <w:t xml:space="preserve">  </w:t>
                            </w:r>
                            <w:r>
                              <w:rPr>
                                <w:color w:val="FFFFFF" w:themeColor="background1"/>
                                <w:szCs w:val="24"/>
                              </w:rPr>
                              <w:t xml:space="preserve">       </w:t>
                            </w:r>
                            <w:r w:rsidRPr="00E81941">
                              <w:rPr>
                                <w:color w:val="FFFFFF" w:themeColor="background1"/>
                                <w:szCs w:val="24"/>
                              </w:rPr>
                              <w:t xml:space="preserve"> </w:t>
                            </w:r>
                            <w:r>
                              <w:rPr>
                                <w:color w:val="FFFFFF" w:themeColor="background1"/>
                                <w:szCs w:val="24"/>
                              </w:rPr>
                              <w:t xml:space="preserve">       </w:t>
                            </w:r>
                            <w:r w:rsidR="00200C2A">
                              <w:rPr>
                                <w:color w:val="FFFFFF" w:themeColor="background1"/>
                                <w:szCs w:val="24"/>
                              </w:rPr>
                              <w:t xml:space="preserve">       </w:t>
                            </w:r>
                            <w:r>
                              <w:rPr>
                                <w:color w:val="FFFFFF" w:themeColor="background1"/>
                                <w:szCs w:val="24"/>
                              </w:rPr>
                              <w:t xml:space="preserve"> </w:t>
                            </w:r>
                            <w:r w:rsidRPr="00E81941">
                              <w:rPr>
                                <w:color w:val="FFFFFF" w:themeColor="background1"/>
                                <w:szCs w:val="24"/>
                              </w:rPr>
                              <w:t>18P5606</w:t>
                            </w:r>
                          </w:p>
                          <w:p w14:paraId="035DF46D" w14:textId="4D334FDA" w:rsidR="007B3A59" w:rsidRPr="00E81941" w:rsidRDefault="007B3A59" w:rsidP="00127E95">
                            <w:pPr>
                              <w:spacing w:after="0"/>
                              <w:rPr>
                                <w:color w:val="FFFFFF" w:themeColor="background1"/>
                                <w:szCs w:val="24"/>
                              </w:rPr>
                            </w:pPr>
                            <w:r w:rsidRPr="00E81941">
                              <w:rPr>
                                <w:color w:val="FFFFFF" w:themeColor="background1"/>
                                <w:szCs w:val="24"/>
                              </w:rPr>
                              <w:t xml:space="preserve">                                                   Nour El-Din Mohamed Hesham   </w:t>
                            </w:r>
                            <w:r w:rsidR="00200C2A">
                              <w:rPr>
                                <w:color w:val="FFFFFF" w:themeColor="background1"/>
                                <w:szCs w:val="24"/>
                              </w:rPr>
                              <w:t xml:space="preserve">                        </w:t>
                            </w:r>
                            <w:r w:rsidRPr="00E81941">
                              <w:rPr>
                                <w:color w:val="FFFFFF" w:themeColor="background1"/>
                                <w:szCs w:val="24"/>
                              </w:rPr>
                              <w:t>18P5806</w:t>
                            </w:r>
                          </w:p>
                          <w:p w14:paraId="3EE5321F" w14:textId="74C09D72" w:rsidR="007B3A59" w:rsidRDefault="007B3A59" w:rsidP="00972549">
                            <w:pPr>
                              <w:spacing w:after="0"/>
                              <w:rPr>
                                <w:b/>
                                <w:bCs/>
                                <w:color w:val="FFFFFF" w:themeColor="background1"/>
                                <w:szCs w:val="24"/>
                              </w:rPr>
                            </w:pPr>
                            <w:r w:rsidRPr="00E81941">
                              <w:rPr>
                                <w:color w:val="FFFFFF" w:themeColor="background1"/>
                                <w:szCs w:val="24"/>
                              </w:rPr>
                              <w:t xml:space="preserve">                                                   Reda Mohsen Reda     </w:t>
                            </w:r>
                            <w:r>
                              <w:rPr>
                                <w:color w:val="FFFFFF" w:themeColor="background1"/>
                                <w:szCs w:val="24"/>
                              </w:rPr>
                              <w:t xml:space="preserve">                  </w:t>
                            </w:r>
                            <w:r w:rsidR="00200C2A">
                              <w:rPr>
                                <w:color w:val="FFFFFF" w:themeColor="background1"/>
                                <w:szCs w:val="24"/>
                              </w:rPr>
                              <w:t xml:space="preserve">                       </w:t>
                            </w:r>
                            <w:r>
                              <w:rPr>
                                <w:color w:val="FFFFFF" w:themeColor="background1"/>
                                <w:szCs w:val="24"/>
                              </w:rPr>
                              <w:t xml:space="preserve"> </w:t>
                            </w:r>
                            <w:r w:rsidRPr="00E81941">
                              <w:rPr>
                                <w:color w:val="FFFFFF" w:themeColor="background1"/>
                                <w:szCs w:val="24"/>
                              </w:rPr>
                              <w:t>18P5141</w:t>
                            </w:r>
                          </w:p>
                          <w:p w14:paraId="513E095B" w14:textId="75D91F77" w:rsidR="007B3A59" w:rsidRPr="00E81941" w:rsidRDefault="007B3A59" w:rsidP="00A42ABE">
                            <w:pPr>
                              <w:spacing w:after="0"/>
                              <w:rPr>
                                <w:color w:val="FFFFFF" w:themeColor="background1"/>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9DD2E" id="Text Box 18" o:spid="_x0000_s1029" type="#_x0000_t202" style="position:absolute;margin-left:-50.9pt;margin-top:11.55pt;width:586.2pt;height:95.1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" filled="f" stroked="f" strokeweight=".5pt">
                <v:textbox>
                  <w:txbxContent>
                    <w:p w14:paraId="4ECACD94" w14:textId="3B61E2C3" w:rsidR="007B3A59" w:rsidRPr="00E81941" w:rsidRDefault="007B3A59" w:rsidP="00127E95">
                      <w:pPr>
                        <w:spacing w:after="0"/>
                        <w:rPr>
                          <w:color w:val="FFFFFF" w:themeColor="background1"/>
                          <w:szCs w:val="24"/>
                        </w:rPr>
                      </w:pPr>
                      <w:r w:rsidRPr="00E81941">
                        <w:rPr>
                          <w:color w:val="000000" w:themeColor="text1"/>
                          <w:szCs w:val="24"/>
                        </w:rPr>
                        <w:t xml:space="preserve">Students’ Names &amp; IDs:         </w:t>
                      </w:r>
                      <w:r>
                        <w:rPr>
                          <w:color w:val="000000" w:themeColor="text1"/>
                          <w:szCs w:val="24"/>
                        </w:rPr>
                        <w:t xml:space="preserve"> </w:t>
                      </w:r>
                      <w:r w:rsidR="00B71A2E">
                        <w:rPr>
                          <w:color w:val="000000" w:themeColor="text1"/>
                          <w:szCs w:val="24"/>
                        </w:rPr>
                        <w:t xml:space="preserve"> </w:t>
                      </w:r>
                      <w:r w:rsidRPr="00E81941">
                        <w:rPr>
                          <w:color w:val="FFFFFF" w:themeColor="background1"/>
                          <w:szCs w:val="24"/>
                        </w:rPr>
                        <w:t xml:space="preserve">Sherif Ahmed Naiem </w:t>
                      </w:r>
                      <w:r w:rsidR="00200C2A">
                        <w:rPr>
                          <w:color w:val="FFFFFF" w:themeColor="background1"/>
                          <w:szCs w:val="24"/>
                        </w:rPr>
                        <w:t>Mohamed</w:t>
                      </w:r>
                      <w:r w:rsidRPr="00E81941">
                        <w:rPr>
                          <w:color w:val="FFFFFF" w:themeColor="background1"/>
                          <w:szCs w:val="24"/>
                        </w:rPr>
                        <w:t xml:space="preserve">   </w:t>
                      </w:r>
                      <w:r>
                        <w:rPr>
                          <w:color w:val="FFFFFF" w:themeColor="background1"/>
                          <w:szCs w:val="24"/>
                        </w:rPr>
                        <w:t xml:space="preserve">                </w:t>
                      </w:r>
                      <w:r w:rsidR="00200C2A">
                        <w:rPr>
                          <w:color w:val="FFFFFF" w:themeColor="background1"/>
                          <w:szCs w:val="24"/>
                        </w:rPr>
                        <w:t xml:space="preserve">        </w:t>
                      </w:r>
                      <w:r w:rsidRPr="00E81941">
                        <w:rPr>
                          <w:color w:val="FFFFFF" w:themeColor="background1"/>
                          <w:szCs w:val="24"/>
                        </w:rPr>
                        <w:t>18P6546</w:t>
                      </w:r>
                    </w:p>
                    <w:p w14:paraId="0EAA1809" w14:textId="58B873AB" w:rsidR="007B3A59" w:rsidRPr="00E81941" w:rsidRDefault="007B3A59" w:rsidP="00127E95">
                      <w:pPr>
                        <w:spacing w:after="0"/>
                        <w:rPr>
                          <w:color w:val="FFFFFF" w:themeColor="background1"/>
                          <w:szCs w:val="24"/>
                        </w:rPr>
                      </w:pPr>
                      <w:r w:rsidRPr="00E81941">
                        <w:rPr>
                          <w:color w:val="FFFFFF" w:themeColor="background1"/>
                          <w:szCs w:val="24"/>
                        </w:rPr>
                        <w:t xml:space="preserve">                                                   Yomna Hussein Mohamed</w:t>
                      </w:r>
                      <w:r w:rsidR="00B71A2E">
                        <w:rPr>
                          <w:color w:val="FFFFFF" w:themeColor="background1"/>
                          <w:szCs w:val="24"/>
                        </w:rPr>
                        <w:t xml:space="preserve"> Abd El Hamid</w:t>
                      </w:r>
                      <w:r w:rsidRPr="00E81941">
                        <w:rPr>
                          <w:color w:val="FFFFFF" w:themeColor="background1"/>
                          <w:szCs w:val="24"/>
                        </w:rPr>
                        <w:t xml:space="preserve">    </w:t>
                      </w:r>
                      <w:r>
                        <w:rPr>
                          <w:color w:val="FFFFFF" w:themeColor="background1"/>
                          <w:szCs w:val="24"/>
                        </w:rPr>
                        <w:t xml:space="preserve">       </w:t>
                      </w:r>
                      <w:r w:rsidRPr="00E81941">
                        <w:rPr>
                          <w:color w:val="FFFFFF" w:themeColor="background1"/>
                          <w:szCs w:val="24"/>
                        </w:rPr>
                        <w:t>18P5794</w:t>
                      </w:r>
                    </w:p>
                    <w:p w14:paraId="20081ECC" w14:textId="448B49F1" w:rsidR="007B3A59" w:rsidRPr="00E81941" w:rsidRDefault="007B3A59" w:rsidP="00127E95">
                      <w:pPr>
                        <w:spacing w:after="0"/>
                        <w:rPr>
                          <w:color w:val="FFFFFF" w:themeColor="background1"/>
                          <w:szCs w:val="24"/>
                        </w:rPr>
                      </w:pPr>
                      <w:r w:rsidRPr="00E81941">
                        <w:rPr>
                          <w:color w:val="FFFFFF" w:themeColor="background1"/>
                          <w:szCs w:val="24"/>
                        </w:rPr>
                        <w:t xml:space="preserve">                                                   Omar Mohamed Lotfy </w:t>
                      </w:r>
                      <w:r w:rsidR="00200C2A">
                        <w:rPr>
                          <w:color w:val="FFFFFF" w:themeColor="background1"/>
                          <w:szCs w:val="24"/>
                        </w:rPr>
                        <w:t>EL-Sayed</w:t>
                      </w:r>
                      <w:r w:rsidRPr="00E81941">
                        <w:rPr>
                          <w:color w:val="FFFFFF" w:themeColor="background1"/>
                          <w:szCs w:val="24"/>
                        </w:rPr>
                        <w:t xml:space="preserve">  </w:t>
                      </w:r>
                      <w:r>
                        <w:rPr>
                          <w:color w:val="FFFFFF" w:themeColor="background1"/>
                          <w:szCs w:val="24"/>
                        </w:rPr>
                        <w:t xml:space="preserve">       </w:t>
                      </w:r>
                      <w:r w:rsidRPr="00E81941">
                        <w:rPr>
                          <w:color w:val="FFFFFF" w:themeColor="background1"/>
                          <w:szCs w:val="24"/>
                        </w:rPr>
                        <w:t xml:space="preserve"> </w:t>
                      </w:r>
                      <w:r>
                        <w:rPr>
                          <w:color w:val="FFFFFF" w:themeColor="background1"/>
                          <w:szCs w:val="24"/>
                        </w:rPr>
                        <w:t xml:space="preserve">       </w:t>
                      </w:r>
                      <w:r w:rsidR="00200C2A">
                        <w:rPr>
                          <w:color w:val="FFFFFF" w:themeColor="background1"/>
                          <w:szCs w:val="24"/>
                        </w:rPr>
                        <w:t xml:space="preserve">       </w:t>
                      </w:r>
                      <w:r>
                        <w:rPr>
                          <w:color w:val="FFFFFF" w:themeColor="background1"/>
                          <w:szCs w:val="24"/>
                        </w:rPr>
                        <w:t xml:space="preserve"> </w:t>
                      </w:r>
                      <w:r w:rsidRPr="00E81941">
                        <w:rPr>
                          <w:color w:val="FFFFFF" w:themeColor="background1"/>
                          <w:szCs w:val="24"/>
                        </w:rPr>
                        <w:t>18P5606</w:t>
                      </w:r>
                    </w:p>
                    <w:p w14:paraId="035DF46D" w14:textId="4D334FDA" w:rsidR="007B3A59" w:rsidRPr="00E81941" w:rsidRDefault="007B3A59" w:rsidP="00127E95">
                      <w:pPr>
                        <w:spacing w:after="0"/>
                        <w:rPr>
                          <w:color w:val="FFFFFF" w:themeColor="background1"/>
                          <w:szCs w:val="24"/>
                        </w:rPr>
                      </w:pPr>
                      <w:r w:rsidRPr="00E81941">
                        <w:rPr>
                          <w:color w:val="FFFFFF" w:themeColor="background1"/>
                          <w:szCs w:val="24"/>
                        </w:rPr>
                        <w:t xml:space="preserve">                                                   Nour El-Din Mohamed Hesham   </w:t>
                      </w:r>
                      <w:r w:rsidR="00200C2A">
                        <w:rPr>
                          <w:color w:val="FFFFFF" w:themeColor="background1"/>
                          <w:szCs w:val="24"/>
                        </w:rPr>
                        <w:t xml:space="preserve">                        </w:t>
                      </w:r>
                      <w:r w:rsidRPr="00E81941">
                        <w:rPr>
                          <w:color w:val="FFFFFF" w:themeColor="background1"/>
                          <w:szCs w:val="24"/>
                        </w:rPr>
                        <w:t>18P5806</w:t>
                      </w:r>
                    </w:p>
                    <w:p w14:paraId="3EE5321F" w14:textId="74C09D72" w:rsidR="007B3A59" w:rsidRDefault="007B3A59" w:rsidP="00972549">
                      <w:pPr>
                        <w:spacing w:after="0"/>
                        <w:rPr>
                          <w:b/>
                          <w:bCs/>
                          <w:color w:val="FFFFFF" w:themeColor="background1"/>
                          <w:szCs w:val="24"/>
                        </w:rPr>
                      </w:pPr>
                      <w:r w:rsidRPr="00E81941">
                        <w:rPr>
                          <w:color w:val="FFFFFF" w:themeColor="background1"/>
                          <w:szCs w:val="24"/>
                        </w:rPr>
                        <w:t xml:space="preserve">                                                   Reda Mohsen Reda     </w:t>
                      </w:r>
                      <w:r>
                        <w:rPr>
                          <w:color w:val="FFFFFF" w:themeColor="background1"/>
                          <w:szCs w:val="24"/>
                        </w:rPr>
                        <w:t xml:space="preserve">                  </w:t>
                      </w:r>
                      <w:r w:rsidR="00200C2A">
                        <w:rPr>
                          <w:color w:val="FFFFFF" w:themeColor="background1"/>
                          <w:szCs w:val="24"/>
                        </w:rPr>
                        <w:t xml:space="preserve">                       </w:t>
                      </w:r>
                      <w:r>
                        <w:rPr>
                          <w:color w:val="FFFFFF" w:themeColor="background1"/>
                          <w:szCs w:val="24"/>
                        </w:rPr>
                        <w:t xml:space="preserve"> </w:t>
                      </w:r>
                      <w:r w:rsidRPr="00E81941">
                        <w:rPr>
                          <w:color w:val="FFFFFF" w:themeColor="background1"/>
                          <w:szCs w:val="24"/>
                        </w:rPr>
                        <w:t>18P5141</w:t>
                      </w:r>
                    </w:p>
                    <w:p w14:paraId="513E095B" w14:textId="75D91F77" w:rsidR="007B3A59" w:rsidRPr="00E81941" w:rsidRDefault="007B3A59" w:rsidP="00A42ABE">
                      <w:pPr>
                        <w:spacing w:after="0"/>
                        <w:rPr>
                          <w:color w:val="FFFFFF" w:themeColor="background1"/>
                          <w:szCs w:val="24"/>
                        </w:rPr>
                      </w:pPr>
                    </w:p>
                  </w:txbxContent>
                </v:textbox>
              </v:shape>
            </w:pict>
          </mc:Fallback>
        </mc:AlternateContent>
      </w:r>
    </w:p>
    <w:p w14:paraId="4202E3B1" w14:textId="323169C3" w:rsidR="00A42ABE" w:rsidRDefault="00A42ABE" w:rsidP="00A42ABE"/>
    <w:p w14:paraId="03E5E6BB" w14:textId="0A283212" w:rsidR="00A42ABE" w:rsidRDefault="00A42ABE" w:rsidP="00A42ABE"/>
    <w:p w14:paraId="25D136DA" w14:textId="1C101283" w:rsidR="00A42ABE" w:rsidRDefault="00A42ABE" w:rsidP="00A42ABE"/>
    <w:p w14:paraId="66321565" w14:textId="5FAE03A1" w:rsidR="00A42ABE" w:rsidRDefault="00A42ABE" w:rsidP="00A42ABE"/>
    <w:p w14:paraId="789C5843" w14:textId="56F27592" w:rsidR="00721997" w:rsidRDefault="00721997" w:rsidP="00A42ABE">
      <w:r w:rsidRPr="00A42ABE">
        <w:rPr>
          <w:noProof/>
        </w:rPr>
        <mc:AlternateContent>
          <mc:Choice Requires="wps">
            <w:drawing>
              <wp:anchor distT="0" distB="0" distL="114300" distR="114300" simplePos="0" relativeHeight="251658251" behindDoc="0" locked="0" layoutInCell="1" allowOverlap="1" wp14:anchorId="7EE29F61" wp14:editId="30BC1AAB">
                <wp:simplePos x="0" y="0"/>
                <wp:positionH relativeFrom="column">
                  <wp:posOffset>-668020</wp:posOffset>
                </wp:positionH>
                <wp:positionV relativeFrom="paragraph">
                  <wp:posOffset>112395</wp:posOffset>
                </wp:positionV>
                <wp:extent cx="3827145" cy="38227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11E1A8FB" w14:textId="78029781" w:rsidR="007B3A59" w:rsidRPr="00282F39" w:rsidRDefault="007B3A59" w:rsidP="00721997">
                            <w:pPr>
                              <w:rPr>
                                <w:color w:val="1C60A1"/>
                                <w:sz w:val="36"/>
                                <w:szCs w:val="36"/>
                              </w:rPr>
                            </w:pPr>
                            <w:r>
                              <w:rPr>
                                <w:b/>
                                <w:bCs/>
                                <w:color w:val="1C60A1"/>
                                <w:sz w:val="36"/>
                                <w:szCs w:val="36"/>
                              </w:rPr>
                              <w:t>Plagiarism Statement</w:t>
                            </w:r>
                          </w:p>
                          <w:p w14:paraId="191C58D0" w14:textId="77777777" w:rsidR="007B3A59" w:rsidRPr="004929F0" w:rsidRDefault="007B3A59" w:rsidP="00721997">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29F61" id="Text Box 1" o:spid="_x0000_s1030" type="#_x0000_t202" style="position:absolute;margin-left:-52.6pt;margin-top:8.85pt;width:301.35pt;height:30.1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" filled="f" stroked="f" strokeweight=".5pt">
                <v:textbox>
                  <w:txbxContent>
                    <w:p w14:paraId="11E1A8FB" w14:textId="78029781" w:rsidR="007B3A59" w:rsidRPr="00282F39" w:rsidRDefault="007B3A59" w:rsidP="00721997">
                      <w:pPr>
                        <w:rPr>
                          <w:color w:val="1C60A1"/>
                          <w:sz w:val="36"/>
                          <w:szCs w:val="36"/>
                        </w:rPr>
                      </w:pPr>
                      <w:r>
                        <w:rPr>
                          <w:b/>
                          <w:bCs/>
                          <w:color w:val="1C60A1"/>
                          <w:sz w:val="36"/>
                          <w:szCs w:val="36"/>
                        </w:rPr>
                        <w:t>Plagiarism Statement</w:t>
                      </w:r>
                    </w:p>
                    <w:p w14:paraId="191C58D0" w14:textId="77777777" w:rsidR="007B3A59" w:rsidRPr="004929F0" w:rsidRDefault="007B3A59" w:rsidP="00721997">
                      <w:pPr>
                        <w:rPr>
                          <w:color w:val="1C60A1"/>
                          <w:sz w:val="36"/>
                          <w:szCs w:val="36"/>
                        </w:rPr>
                      </w:pPr>
                    </w:p>
                  </w:txbxContent>
                </v:textbox>
              </v:shape>
            </w:pict>
          </mc:Fallback>
        </mc:AlternateContent>
      </w:r>
    </w:p>
    <w:p w14:paraId="26537935" w14:textId="2E954D1D" w:rsidR="00721997" w:rsidRDefault="00AB5D40" w:rsidP="00A42ABE">
      <w:r>
        <w:rPr>
          <w:noProof/>
        </w:rPr>
        <mc:AlternateContent>
          <mc:Choice Requires="wps">
            <w:drawing>
              <wp:anchor distT="0" distB="0" distL="114300" distR="114300" simplePos="0" relativeHeight="251658252" behindDoc="0" locked="0" layoutInCell="1" allowOverlap="1" wp14:anchorId="5B378D22" wp14:editId="2AB59464">
                <wp:simplePos x="0" y="0"/>
                <wp:positionH relativeFrom="page">
                  <wp:align>left</wp:align>
                </wp:positionH>
                <wp:positionV relativeFrom="paragraph">
                  <wp:posOffset>240030</wp:posOffset>
                </wp:positionV>
                <wp:extent cx="7835265" cy="1670050"/>
                <wp:effectExtent l="0" t="0" r="0" b="6350"/>
                <wp:wrapNone/>
                <wp:docPr id="7" name="Rectangle 7"/>
                <wp:cNvGraphicFramePr/>
                <a:graphic xmlns:a="http://schemas.openxmlformats.org/drawingml/2006/main">
                  <a:graphicData uri="http://schemas.microsoft.com/office/word/2010/wordprocessingShape">
                    <wps:wsp>
                      <wps:cNvSpPr/>
                      <wps:spPr>
                        <a:xfrm>
                          <a:off x="0" y="0"/>
                          <a:ext cx="7835265" cy="1670050"/>
                        </a:xfrm>
                        <a:prstGeom prst="rect">
                          <a:avLst/>
                        </a:prstGeom>
                        <a:solidFill>
                          <a:srgbClr val="1C60A1">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3EA90700" id="Rectangle 7" o:spid="_x0000_s1026" style="position:absolute;margin-left:0;margin-top:18.9pt;width:616.95pt;height:131.5pt;z-index:25165825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" fillcolor="#1c60a1" stroked="f" strokeweight="1pt">
                <v:fill opacity="19789f"/>
                <w10:wrap anchorx="page"/>
              </v:rect>
            </w:pict>
          </mc:Fallback>
        </mc:AlternateContent>
      </w:r>
    </w:p>
    <w:p w14:paraId="036BEF41" w14:textId="6844DBF6" w:rsidR="00721997" w:rsidRDefault="00721997" w:rsidP="00A42ABE">
      <w:r>
        <w:rPr>
          <w:noProof/>
        </w:rPr>
        <mc:AlternateContent>
          <mc:Choice Requires="wps">
            <w:drawing>
              <wp:anchor distT="0" distB="0" distL="114300" distR="114300" simplePos="0" relativeHeight="251658253" behindDoc="0" locked="0" layoutInCell="1" allowOverlap="1" wp14:anchorId="550E5A9E" wp14:editId="76608D2C">
                <wp:simplePos x="0" y="0"/>
                <wp:positionH relativeFrom="column">
                  <wp:posOffset>-647700</wp:posOffset>
                </wp:positionH>
                <wp:positionV relativeFrom="paragraph">
                  <wp:posOffset>96520</wp:posOffset>
                </wp:positionV>
                <wp:extent cx="7308850"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308850" cy="1066800"/>
                        </a:xfrm>
                        <a:prstGeom prst="rect">
                          <a:avLst/>
                        </a:prstGeom>
                        <a:noFill/>
                        <a:ln w="6350">
                          <a:noFill/>
                        </a:ln>
                      </wps:spPr>
                      <wps:txbx>
                        <w:txbxContent>
                          <w:p w14:paraId="6E4EBA76" w14:textId="0B73D0B9" w:rsidR="007B3A59" w:rsidRDefault="007B3A59" w:rsidP="00721997">
                            <w:r w:rsidRPr="00721997">
                              <w:t>I certify that this assignment /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assignment / report has not been previously been submitted for assessment for another course. I certify that I have not copied in part or whole or otherwise plagiarized the work of other students and / or persons.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E5A9E" id="Text Box 8" o:spid="_x0000_s1031" type="#_x0000_t202" style="position:absolute;margin-left:-51pt;margin-top:7.6pt;width:575.5pt;height:84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" filled="f" stroked="f" strokeweight=".5pt">
                <v:textbox>
                  <w:txbxContent>
                    <w:p w14:paraId="6E4EBA76" w14:textId="0B73D0B9" w:rsidR="007B3A59" w:rsidRDefault="007B3A59" w:rsidP="00721997">
                      <w:r w:rsidRPr="00721997">
                        <w:t>I certify that this assignment /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assignment / report has not been previously been submitted for assessment for another course. I certify that I have not copied in part or whole or otherwise plagiarized the work of other students and / or persons.</w:t>
                      </w:r>
                    </w:p>
                  </w:txbxContent>
                </v:textbox>
              </v:shape>
            </w:pict>
          </mc:Fallback>
        </mc:AlternateContent>
      </w:r>
    </w:p>
    <w:p w14:paraId="74EA5226" w14:textId="36E9ECED" w:rsidR="00721997" w:rsidRDefault="00721997" w:rsidP="00A42ABE"/>
    <w:p w14:paraId="2DFC3F2B" w14:textId="699CF463" w:rsidR="00721997" w:rsidRDefault="00721997" w:rsidP="00A42ABE"/>
    <w:p w14:paraId="2A6BB97B" w14:textId="52208AE2" w:rsidR="00A42ABE" w:rsidRDefault="00AB5D40" w:rsidP="00721997">
      <w:r>
        <w:rPr>
          <w:noProof/>
        </w:rPr>
        <mc:AlternateContent>
          <mc:Choice Requires="wps">
            <w:drawing>
              <wp:anchor distT="0" distB="0" distL="114300" distR="114300" simplePos="0" relativeHeight="251658255" behindDoc="0" locked="0" layoutInCell="1" allowOverlap="1" wp14:anchorId="47E98D71" wp14:editId="3A4A743A">
                <wp:simplePos x="0" y="0"/>
                <wp:positionH relativeFrom="column">
                  <wp:posOffset>1008188</wp:posOffset>
                </wp:positionH>
                <wp:positionV relativeFrom="paragraph">
                  <wp:posOffset>162296</wp:posOffset>
                </wp:positionV>
                <wp:extent cx="2337759" cy="715992"/>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337759" cy="715992"/>
                        </a:xfrm>
                        <a:prstGeom prst="rect">
                          <a:avLst/>
                        </a:prstGeom>
                        <a:noFill/>
                        <a:ln w="6350">
                          <a:noFill/>
                        </a:ln>
                      </wps:spPr>
                      <wps:txbx>
                        <w:txbxContent>
                          <w:p w14:paraId="4B9054F0" w14:textId="1B70D214" w:rsidR="007B3A59" w:rsidRPr="00721997" w:rsidRDefault="007B3A59" w:rsidP="00721997">
                            <w:pPr>
                              <w:rPr>
                                <w:b/>
                                <w:bCs/>
                              </w:rPr>
                            </w:pPr>
                            <w:r>
                              <w:rPr>
                                <w:b/>
                                <w:bCs/>
                              </w:rPr>
                              <w:t>Sherif Ahmed/ Yomna Hussein/ Omar Lotfy/ Nour El-Din Mohamed/ Reda Mohsen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98D71" id="Text Box 14" o:spid="_x0000_s1032" type="#_x0000_t202" style="position:absolute;margin-left:79.4pt;margin-top:12.8pt;width:184.1pt;height:56.4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" filled="f" stroked="f" strokeweight=".5pt">
                <v:textbox>
                  <w:txbxContent>
                    <w:p w14:paraId="4B9054F0" w14:textId="1B70D214" w:rsidR="007B3A59" w:rsidRPr="00721997" w:rsidRDefault="007B3A59" w:rsidP="00721997">
                      <w:pPr>
                        <w:rPr>
                          <w:b/>
                          <w:bCs/>
                        </w:rPr>
                      </w:pPr>
                      <w:r>
                        <w:rPr>
                          <w:b/>
                          <w:bCs/>
                        </w:rPr>
                        <w:t>Sherif Ahmed/ Yomna Hussein/ Omar Lotfy/ Nour El-Din Mohamed/ Reda Mohsen</w:t>
                      </w:r>
                    </w:p>
                  </w:txbxContent>
                </v:textbox>
              </v:shape>
            </w:pict>
          </mc:Fallback>
        </mc:AlternateContent>
      </w:r>
      <w:r w:rsidR="00721997">
        <w:rPr>
          <w:noProof/>
        </w:rPr>
        <mc:AlternateContent>
          <mc:Choice Requires="wps">
            <w:drawing>
              <wp:anchor distT="0" distB="0" distL="114300" distR="114300" simplePos="0" relativeHeight="251658254" behindDoc="0" locked="0" layoutInCell="1" allowOverlap="1" wp14:anchorId="3126C8E2" wp14:editId="334AD7E7">
                <wp:simplePos x="0" y="0"/>
                <wp:positionH relativeFrom="column">
                  <wp:posOffset>-647700</wp:posOffset>
                </wp:positionH>
                <wp:positionV relativeFrom="paragraph">
                  <wp:posOffset>356870</wp:posOffset>
                </wp:positionV>
                <wp:extent cx="169545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5E1C6EF0" w14:textId="3A414B94" w:rsidR="007B3A59" w:rsidRPr="00721997" w:rsidRDefault="007B3A59" w:rsidP="00721997">
                            <w:pPr>
                              <w:rPr>
                                <w:b/>
                                <w:bCs/>
                              </w:rPr>
                            </w:pPr>
                            <w:r w:rsidRPr="00721997">
                              <w:rPr>
                                <w:b/>
                                <w:bCs/>
                              </w:rPr>
                              <w:t>Signature/Student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6C8E2" id="Text Box 10" o:spid="_x0000_s1033" type="#_x0000_t202" style="position:absolute;margin-left:-51pt;margin-top:28.1pt;width:133.5pt;height:22.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" filled="f" stroked="f" strokeweight=".5pt">
                <v:textbox>
                  <w:txbxContent>
                    <w:p w14:paraId="5E1C6EF0" w14:textId="3A414B94" w:rsidR="007B3A59" w:rsidRPr="00721997" w:rsidRDefault="007B3A59" w:rsidP="00721997">
                      <w:pPr>
                        <w:rPr>
                          <w:b/>
                          <w:bCs/>
                        </w:rPr>
                      </w:pPr>
                      <w:r w:rsidRPr="00721997">
                        <w:rPr>
                          <w:b/>
                          <w:bCs/>
                        </w:rPr>
                        <w:t>Signature/Student Name:</w:t>
                      </w:r>
                    </w:p>
                  </w:txbxContent>
                </v:textbox>
              </v:shape>
            </w:pict>
          </mc:Fallback>
        </mc:AlternateContent>
      </w:r>
    </w:p>
    <w:p w14:paraId="01B76BD8" w14:textId="1D8D55C8" w:rsidR="00A42ABE" w:rsidRDefault="00721997" w:rsidP="00721997">
      <w:r>
        <w:rPr>
          <w:noProof/>
        </w:rPr>
        <mc:AlternateContent>
          <mc:Choice Requires="wps">
            <w:drawing>
              <wp:anchor distT="0" distB="0" distL="114300" distR="114300" simplePos="0" relativeHeight="251658257" behindDoc="0" locked="0" layoutInCell="1" allowOverlap="1" wp14:anchorId="0B1E6CE3" wp14:editId="0C567D18">
                <wp:simplePos x="0" y="0"/>
                <wp:positionH relativeFrom="column">
                  <wp:posOffset>4813300</wp:posOffset>
                </wp:positionH>
                <wp:positionV relativeFrom="paragraph">
                  <wp:posOffset>71755</wp:posOffset>
                </wp:positionV>
                <wp:extent cx="1695450" cy="285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2269F6ED" w14:textId="0A030F93" w:rsidR="007B3A59" w:rsidRPr="00721997" w:rsidRDefault="007B3A59" w:rsidP="00721997">
                            <w:pPr>
                              <w:rPr>
                                <w:b/>
                                <w:bCs/>
                              </w:rPr>
                            </w:pPr>
                            <w:r>
                              <w:rPr>
                                <w:b/>
                                <w:bCs/>
                              </w:rPr>
                              <w:t>3-6-2020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E6CE3" id="Text Box 21" o:spid="_x0000_s1034" type="#_x0000_t202" style="position:absolute;margin-left:379pt;margin-top:5.65pt;width:133.5pt;height:22.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" filled="f" stroked="f" strokeweight=".5pt">
                <v:textbox>
                  <w:txbxContent>
                    <w:p w14:paraId="2269F6ED" w14:textId="0A030F93" w:rsidR="007B3A59" w:rsidRPr="00721997" w:rsidRDefault="007B3A59" w:rsidP="00721997">
                      <w:pPr>
                        <w:rPr>
                          <w:b/>
                          <w:bCs/>
                        </w:rPr>
                      </w:pPr>
                      <w:r>
                        <w:rPr>
                          <w:b/>
                          <w:bCs/>
                        </w:rPr>
                        <w:t>3-6-2020</w:t>
                      </w:r>
                    </w:p>
                  </w:txbxContent>
                </v:textbox>
              </v:shape>
            </w:pict>
          </mc:Fallback>
        </mc:AlternateContent>
      </w:r>
      <w:r>
        <w:rPr>
          <w:noProof/>
        </w:rPr>
        <mc:AlternateContent>
          <mc:Choice Requires="wps">
            <w:drawing>
              <wp:anchor distT="0" distB="0" distL="114300" distR="114300" simplePos="0" relativeHeight="251658256" behindDoc="0" locked="0" layoutInCell="1" allowOverlap="1" wp14:anchorId="7CAF3F98" wp14:editId="08CE8822">
                <wp:simplePos x="0" y="0"/>
                <wp:positionH relativeFrom="column">
                  <wp:posOffset>4413250</wp:posOffset>
                </wp:positionH>
                <wp:positionV relativeFrom="paragraph">
                  <wp:posOffset>71755</wp:posOffset>
                </wp:positionV>
                <wp:extent cx="603250"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3250" cy="285750"/>
                        </a:xfrm>
                        <a:prstGeom prst="rect">
                          <a:avLst/>
                        </a:prstGeom>
                        <a:noFill/>
                        <a:ln w="6350">
                          <a:noFill/>
                        </a:ln>
                      </wps:spPr>
                      <wps:txbx>
                        <w:txbxContent>
                          <w:p w14:paraId="7536634D" w14:textId="07FCE9CD" w:rsidR="007B3A59" w:rsidRPr="00721997" w:rsidRDefault="007B3A59" w:rsidP="00721997">
                            <w:pPr>
                              <w:rPr>
                                <w:b/>
                                <w:bCs/>
                              </w:rPr>
                            </w:pPr>
                            <w:r>
                              <w:rPr>
                                <w:b/>
                                <w:bC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F3F98" id="Text Box 17" o:spid="_x0000_s1035" type="#_x0000_t202" style="position:absolute;margin-left:347.5pt;margin-top:5.65pt;width:47.5pt;height:22.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" filled="f" stroked="f" strokeweight=".5pt">
                <v:textbox>
                  <w:txbxContent>
                    <w:p w14:paraId="7536634D" w14:textId="07FCE9CD" w:rsidR="007B3A59" w:rsidRPr="00721997" w:rsidRDefault="007B3A59" w:rsidP="00721997">
                      <w:pPr>
                        <w:rPr>
                          <w:b/>
                          <w:bCs/>
                        </w:rPr>
                      </w:pPr>
                      <w:r>
                        <w:rPr>
                          <w:b/>
                          <w:bCs/>
                        </w:rPr>
                        <w:t>Date:</w:t>
                      </w:r>
                    </w:p>
                  </w:txbxContent>
                </v:textbox>
              </v:shape>
            </w:pict>
          </mc:Fallback>
        </mc:AlternateContent>
      </w:r>
    </w:p>
    <w:p w14:paraId="68C1F3DE" w14:textId="47A91A71" w:rsidR="00A42ABE" w:rsidRDefault="00A42ABE" w:rsidP="00A42ABE"/>
    <w:p w14:paraId="73B5839B" w14:textId="3D682B3B" w:rsidR="00A42ABE" w:rsidRDefault="00721997" w:rsidP="00A42ABE">
      <w:r w:rsidRPr="00A42ABE">
        <w:rPr>
          <w:noProof/>
        </w:rPr>
        <mc:AlternateContent>
          <mc:Choice Requires="wps">
            <w:drawing>
              <wp:anchor distT="0" distB="0" distL="114300" distR="114300" simplePos="0" relativeHeight="251658246" behindDoc="0" locked="0" layoutInCell="1" allowOverlap="1" wp14:anchorId="0D98CB9B" wp14:editId="6D981A1D">
                <wp:simplePos x="0" y="0"/>
                <wp:positionH relativeFrom="column">
                  <wp:posOffset>-608330</wp:posOffset>
                </wp:positionH>
                <wp:positionV relativeFrom="paragraph">
                  <wp:posOffset>297018</wp:posOffset>
                </wp:positionV>
                <wp:extent cx="5883275" cy="38227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883275" cy="382270"/>
                        </a:xfrm>
                        <a:prstGeom prst="rect">
                          <a:avLst/>
                        </a:prstGeom>
                        <a:noFill/>
                        <a:ln w="6350">
                          <a:noFill/>
                        </a:ln>
                      </wps:spPr>
                      <wps:txbx>
                        <w:txbxContent>
                          <w:p w14:paraId="25AC9090" w14:textId="24E38A54" w:rsidR="007B3A59" w:rsidRPr="00282F39" w:rsidRDefault="007B3A59" w:rsidP="00A42ABE">
                            <w:pPr>
                              <w:rPr>
                                <w:b/>
                                <w:bCs/>
                                <w:color w:val="1C60A1"/>
                                <w:sz w:val="36"/>
                                <w:szCs w:val="36"/>
                              </w:rPr>
                            </w:pPr>
                            <w:r w:rsidRPr="00282F39">
                              <w:rPr>
                                <w:b/>
                                <w:bCs/>
                                <w:color w:val="1C60A1"/>
                                <w:sz w:val="36"/>
                                <w:szCs w:val="36"/>
                              </w:rPr>
                              <w:t>Submission Contents</w:t>
                            </w:r>
                          </w:p>
                          <w:p w14:paraId="6832AE44" w14:textId="77777777" w:rsidR="007B3A59" w:rsidRPr="004929F0" w:rsidRDefault="007B3A59"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8CB9B" id="Text Box 20" o:spid="_x0000_s1036" type="#_x0000_t202" style="position:absolute;margin-left:-47.9pt;margin-top:23.4pt;width:463.25pt;height:30.1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" filled="f" stroked="f" strokeweight=".5pt">
                <v:textbox>
                  <w:txbxContent>
                    <w:p w14:paraId="25AC9090" w14:textId="24E38A54" w:rsidR="007B3A59" w:rsidRPr="00282F39" w:rsidRDefault="007B3A59" w:rsidP="00A42ABE">
                      <w:pPr>
                        <w:rPr>
                          <w:b/>
                          <w:bCs/>
                          <w:color w:val="1C60A1"/>
                          <w:sz w:val="36"/>
                          <w:szCs w:val="36"/>
                        </w:rPr>
                      </w:pPr>
                      <w:r w:rsidRPr="00282F39">
                        <w:rPr>
                          <w:b/>
                          <w:bCs/>
                          <w:color w:val="1C60A1"/>
                          <w:sz w:val="36"/>
                          <w:szCs w:val="36"/>
                        </w:rPr>
                        <w:t>Submission Contents</w:t>
                      </w:r>
                    </w:p>
                    <w:p w14:paraId="6832AE44" w14:textId="77777777" w:rsidR="007B3A59" w:rsidRPr="004929F0" w:rsidRDefault="007B3A59" w:rsidP="00A42ABE">
                      <w:pPr>
                        <w:rPr>
                          <w:color w:val="1C60A1"/>
                          <w:sz w:val="36"/>
                          <w:szCs w:val="36"/>
                        </w:rPr>
                      </w:pPr>
                    </w:p>
                  </w:txbxContent>
                </v:textbox>
              </v:shape>
            </w:pict>
          </mc:Fallback>
        </mc:AlternateContent>
      </w:r>
    </w:p>
    <w:p w14:paraId="1586CA19" w14:textId="36309C0E" w:rsidR="00A42ABE" w:rsidRDefault="00A42ABE" w:rsidP="00A42ABE"/>
    <w:p w14:paraId="6F03CD10" w14:textId="01DF969D" w:rsidR="00A42ABE" w:rsidRDefault="00721997" w:rsidP="00A42ABE">
      <w:r w:rsidRPr="00A42ABE">
        <w:rPr>
          <w:noProof/>
        </w:rPr>
        <mc:AlternateContent>
          <mc:Choice Requires="wps">
            <w:drawing>
              <wp:anchor distT="0" distB="0" distL="114300" distR="114300" simplePos="0" relativeHeight="251658247" behindDoc="0" locked="0" layoutInCell="1" allowOverlap="1" wp14:anchorId="3E6453DC" wp14:editId="6981D2F2">
                <wp:simplePos x="0" y="0"/>
                <wp:positionH relativeFrom="column">
                  <wp:posOffset>-353683</wp:posOffset>
                </wp:positionH>
                <wp:positionV relativeFrom="paragraph">
                  <wp:posOffset>89450</wp:posOffset>
                </wp:positionV>
                <wp:extent cx="4451230" cy="1932317"/>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451230" cy="1932317"/>
                        </a:xfrm>
                        <a:prstGeom prst="rect">
                          <a:avLst/>
                        </a:prstGeom>
                        <a:noFill/>
                        <a:ln w="6350">
                          <a:noFill/>
                        </a:ln>
                      </wps:spPr>
                      <wps:txbx>
                        <w:txbxContent>
                          <w:p w14:paraId="4239C37B" w14:textId="77777777" w:rsidR="007B3A59" w:rsidRPr="00721997" w:rsidRDefault="007B3A59" w:rsidP="00A42ABE">
                            <w:pPr>
                              <w:spacing w:after="0"/>
                              <w:rPr>
                                <w:b/>
                                <w:bCs/>
                                <w:color w:val="1C60A1"/>
                                <w:sz w:val="36"/>
                                <w:szCs w:val="36"/>
                              </w:rPr>
                            </w:pPr>
                          </w:p>
                          <w:p w14:paraId="3D0D103D" w14:textId="447441DC" w:rsidR="007B3A59" w:rsidRPr="00721997" w:rsidRDefault="007B3A59" w:rsidP="00A42ABE">
                            <w:pPr>
                              <w:spacing w:after="0"/>
                              <w:rPr>
                                <w:b/>
                                <w:bCs/>
                                <w:color w:val="1C60A1"/>
                                <w:sz w:val="36"/>
                                <w:szCs w:val="36"/>
                              </w:rPr>
                            </w:pPr>
                            <w:r w:rsidRPr="007D6C00">
                              <w:rPr>
                                <w:b/>
                                <w:bCs/>
                                <w:color w:val="2F5496" w:themeColor="accent1" w:themeShade="BF"/>
                                <w:sz w:val="36"/>
                                <w:szCs w:val="36"/>
                              </w:rPr>
                              <w:t>01:</w:t>
                            </w:r>
                            <w:r>
                              <w:rPr>
                                <w:b/>
                                <w:bCs/>
                                <w:color w:val="1C60A1"/>
                                <w:sz w:val="36"/>
                                <w:szCs w:val="36"/>
                              </w:rPr>
                              <w:t xml:space="preserve"> </w:t>
                            </w:r>
                            <w:r w:rsidRPr="00127E95">
                              <w:rPr>
                                <w:b/>
                                <w:bCs/>
                                <w:color w:val="FF0000"/>
                                <w:sz w:val="36"/>
                                <w:szCs w:val="36"/>
                              </w:rPr>
                              <w:t>Introduction to MIPS Code</w:t>
                            </w:r>
                            <w:r>
                              <w:rPr>
                                <w:b/>
                                <w:bCs/>
                                <w:color w:val="FF0000"/>
                                <w:sz w:val="36"/>
                                <w:szCs w:val="36"/>
                              </w:rPr>
                              <w:t>.</w:t>
                            </w:r>
                          </w:p>
                          <w:p w14:paraId="2077EC16" w14:textId="554EA09B" w:rsidR="007B3A59" w:rsidRDefault="007B3A59" w:rsidP="00A42ABE">
                            <w:pPr>
                              <w:spacing w:after="0"/>
                              <w:rPr>
                                <w:b/>
                                <w:bCs/>
                                <w:color w:val="1C60A1"/>
                                <w:sz w:val="36"/>
                                <w:szCs w:val="36"/>
                              </w:rPr>
                            </w:pPr>
                            <w:r w:rsidRPr="007D6C00">
                              <w:rPr>
                                <w:b/>
                                <w:bCs/>
                                <w:color w:val="2F5496" w:themeColor="accent1" w:themeShade="BF"/>
                                <w:sz w:val="36"/>
                                <w:szCs w:val="36"/>
                              </w:rPr>
                              <w:t xml:space="preserve">02: </w:t>
                            </w:r>
                            <w:r w:rsidRPr="00127E95">
                              <w:rPr>
                                <w:b/>
                                <w:bCs/>
                                <w:color w:val="FF0000"/>
                                <w:sz w:val="36"/>
                                <w:szCs w:val="36"/>
                              </w:rPr>
                              <w:t>Registers</w:t>
                            </w:r>
                            <w:r>
                              <w:rPr>
                                <w:b/>
                                <w:bCs/>
                                <w:color w:val="FF0000"/>
                                <w:sz w:val="36"/>
                                <w:szCs w:val="36"/>
                              </w:rPr>
                              <w:t>.</w:t>
                            </w:r>
                          </w:p>
                          <w:p w14:paraId="033916ED" w14:textId="3B0F6FCF" w:rsidR="007B3A59" w:rsidRDefault="007B3A59" w:rsidP="00A42ABE">
                            <w:pPr>
                              <w:spacing w:after="0"/>
                              <w:rPr>
                                <w:b/>
                                <w:bCs/>
                                <w:color w:val="1C60A1"/>
                                <w:sz w:val="36"/>
                                <w:szCs w:val="36"/>
                              </w:rPr>
                            </w:pPr>
                            <w:r w:rsidRPr="007D6C00">
                              <w:rPr>
                                <w:b/>
                                <w:bCs/>
                                <w:color w:val="2F5496" w:themeColor="accent1" w:themeShade="BF"/>
                                <w:sz w:val="36"/>
                                <w:szCs w:val="36"/>
                              </w:rPr>
                              <w:t xml:space="preserve">03: </w:t>
                            </w:r>
                            <w:r w:rsidRPr="00127E95">
                              <w:rPr>
                                <w:b/>
                                <w:bCs/>
                                <w:color w:val="FF0000"/>
                                <w:sz w:val="36"/>
                                <w:szCs w:val="36"/>
                              </w:rPr>
                              <w:t>Types of Instructions</w:t>
                            </w:r>
                            <w:r>
                              <w:rPr>
                                <w:b/>
                                <w:bCs/>
                                <w:color w:val="FF0000"/>
                                <w:sz w:val="36"/>
                                <w:szCs w:val="36"/>
                              </w:rPr>
                              <w:t>.</w:t>
                            </w:r>
                          </w:p>
                          <w:p w14:paraId="2E49EF66" w14:textId="34868C05" w:rsidR="007B3A59" w:rsidRDefault="007B3A59" w:rsidP="00A42ABE">
                            <w:pPr>
                              <w:spacing w:after="0"/>
                              <w:rPr>
                                <w:b/>
                                <w:bCs/>
                                <w:color w:val="FF0000"/>
                                <w:sz w:val="36"/>
                                <w:szCs w:val="36"/>
                              </w:rPr>
                            </w:pPr>
                            <w:r w:rsidRPr="007D6C00">
                              <w:rPr>
                                <w:b/>
                                <w:bCs/>
                                <w:color w:val="2F5496" w:themeColor="accent1" w:themeShade="BF"/>
                                <w:sz w:val="36"/>
                                <w:szCs w:val="36"/>
                              </w:rPr>
                              <w:t xml:space="preserve">04: </w:t>
                            </w:r>
                            <w:r w:rsidRPr="00127E95">
                              <w:rPr>
                                <w:b/>
                                <w:bCs/>
                                <w:color w:val="FF0000"/>
                                <w:sz w:val="36"/>
                                <w:szCs w:val="36"/>
                              </w:rPr>
                              <w:t>Instruction Formats</w:t>
                            </w:r>
                            <w:r>
                              <w:rPr>
                                <w:b/>
                                <w:bCs/>
                                <w:color w:val="FF0000"/>
                                <w:sz w:val="36"/>
                                <w:szCs w:val="36"/>
                              </w:rPr>
                              <w:t>.</w:t>
                            </w:r>
                          </w:p>
                          <w:p w14:paraId="28B66A31" w14:textId="643537C7" w:rsidR="007B3A59" w:rsidRPr="007D6C00" w:rsidRDefault="007B3A59" w:rsidP="00A42ABE">
                            <w:pPr>
                              <w:spacing w:after="0"/>
                              <w:rPr>
                                <w:b/>
                                <w:bCs/>
                                <w:color w:val="FF0000"/>
                                <w:sz w:val="36"/>
                                <w:szCs w:val="36"/>
                              </w:rPr>
                            </w:pPr>
                            <w:r w:rsidRPr="007D6C00">
                              <w:rPr>
                                <w:b/>
                                <w:bCs/>
                                <w:color w:val="2F5496" w:themeColor="accent1" w:themeShade="BF"/>
                                <w:sz w:val="36"/>
                                <w:szCs w:val="36"/>
                              </w:rPr>
                              <w:t>05:</w:t>
                            </w:r>
                            <w:r>
                              <w:rPr>
                                <w:b/>
                                <w:bCs/>
                                <w:color w:val="0070C0"/>
                                <w:sz w:val="36"/>
                                <w:szCs w:val="36"/>
                              </w:rPr>
                              <w:t xml:space="preserve"> </w:t>
                            </w:r>
                            <w:r>
                              <w:rPr>
                                <w:b/>
                                <w:bCs/>
                                <w:color w:val="FF0000"/>
                                <w:sz w:val="36"/>
                                <w:szCs w:val="36"/>
                              </w:rPr>
                              <w:t>Coding &amp; Testing.</w:t>
                            </w:r>
                          </w:p>
                          <w:p w14:paraId="0D49DC5E" w14:textId="77777777" w:rsidR="007B3A59" w:rsidRPr="00721997" w:rsidRDefault="007B3A59" w:rsidP="00A42ABE">
                            <w:pPr>
                              <w:spacing w:after="0"/>
                              <w:rPr>
                                <w:b/>
                                <w:bCs/>
                                <w:color w:val="1C60A1"/>
                                <w:sz w:val="36"/>
                                <w:szCs w:val="36"/>
                              </w:rPr>
                            </w:pPr>
                          </w:p>
                          <w:p w14:paraId="3934C3BC" w14:textId="77777777" w:rsidR="007B3A59" w:rsidRPr="00721997" w:rsidRDefault="007B3A59" w:rsidP="00A42ABE">
                            <w:pPr>
                              <w:spacing w:after="0"/>
                              <w:rPr>
                                <w:b/>
                                <w:bCs/>
                                <w:color w:val="1C60A1"/>
                                <w:sz w:val="36"/>
                                <w:szCs w:val="36"/>
                              </w:rPr>
                            </w:pPr>
                          </w:p>
                          <w:p w14:paraId="3845D964" w14:textId="77777777" w:rsidR="007B3A59" w:rsidRPr="00721997" w:rsidRDefault="007B3A59" w:rsidP="00A42ABE">
                            <w:pPr>
                              <w:spacing w:after="0"/>
                              <w:rPr>
                                <w:b/>
                                <w:bCs/>
                                <w:color w:val="1C60A1"/>
                                <w:sz w:val="36"/>
                                <w:szCs w:val="36"/>
                              </w:rPr>
                            </w:pPr>
                          </w:p>
                          <w:p w14:paraId="6AB19FDA" w14:textId="77777777" w:rsidR="007B3A59" w:rsidRPr="00721997" w:rsidRDefault="007B3A59" w:rsidP="00A42ABE">
                            <w:pPr>
                              <w:spacing w:after="0"/>
                              <w:rPr>
                                <w:b/>
                                <w:bCs/>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453DC" id="Text Box 36" o:spid="_x0000_s1037" type="#_x0000_t202" style="position:absolute;margin-left:-27.85pt;margin-top:7.05pt;width:350.5pt;height:152.1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" filled="f" stroked="f" strokeweight=".5pt">
                <v:textbox>
                  <w:txbxContent>
                    <w:p w14:paraId="4239C37B" w14:textId="77777777" w:rsidR="007B3A59" w:rsidRPr="00721997" w:rsidRDefault="007B3A59" w:rsidP="00A42ABE">
                      <w:pPr>
                        <w:spacing w:after="0"/>
                        <w:rPr>
                          <w:b/>
                          <w:bCs/>
                          <w:color w:val="1C60A1"/>
                          <w:sz w:val="36"/>
                          <w:szCs w:val="36"/>
                        </w:rPr>
                      </w:pPr>
                    </w:p>
                    <w:p w14:paraId="3D0D103D" w14:textId="447441DC" w:rsidR="007B3A59" w:rsidRPr="00721997" w:rsidRDefault="007B3A59" w:rsidP="00A42ABE">
                      <w:pPr>
                        <w:spacing w:after="0"/>
                        <w:rPr>
                          <w:b/>
                          <w:bCs/>
                          <w:color w:val="1C60A1"/>
                          <w:sz w:val="36"/>
                          <w:szCs w:val="36"/>
                        </w:rPr>
                      </w:pPr>
                      <w:r w:rsidRPr="007D6C00">
                        <w:rPr>
                          <w:b/>
                          <w:bCs/>
                          <w:color w:val="2F5496" w:themeColor="accent1" w:themeShade="BF"/>
                          <w:sz w:val="36"/>
                          <w:szCs w:val="36"/>
                        </w:rPr>
                        <w:t>01:</w:t>
                      </w:r>
                      <w:r>
                        <w:rPr>
                          <w:b/>
                          <w:bCs/>
                          <w:color w:val="1C60A1"/>
                          <w:sz w:val="36"/>
                          <w:szCs w:val="36"/>
                        </w:rPr>
                        <w:t xml:space="preserve"> </w:t>
                      </w:r>
                      <w:r w:rsidRPr="00127E95">
                        <w:rPr>
                          <w:b/>
                          <w:bCs/>
                          <w:color w:val="FF0000"/>
                          <w:sz w:val="36"/>
                          <w:szCs w:val="36"/>
                        </w:rPr>
                        <w:t>Introduction to MIPS Code</w:t>
                      </w:r>
                      <w:r>
                        <w:rPr>
                          <w:b/>
                          <w:bCs/>
                          <w:color w:val="FF0000"/>
                          <w:sz w:val="36"/>
                          <w:szCs w:val="36"/>
                        </w:rPr>
                        <w:t>.</w:t>
                      </w:r>
                    </w:p>
                    <w:p w14:paraId="2077EC16" w14:textId="554EA09B" w:rsidR="007B3A59" w:rsidRDefault="007B3A59" w:rsidP="00A42ABE">
                      <w:pPr>
                        <w:spacing w:after="0"/>
                        <w:rPr>
                          <w:b/>
                          <w:bCs/>
                          <w:color w:val="1C60A1"/>
                          <w:sz w:val="36"/>
                          <w:szCs w:val="36"/>
                        </w:rPr>
                      </w:pPr>
                      <w:r w:rsidRPr="007D6C00">
                        <w:rPr>
                          <w:b/>
                          <w:bCs/>
                          <w:color w:val="2F5496" w:themeColor="accent1" w:themeShade="BF"/>
                          <w:sz w:val="36"/>
                          <w:szCs w:val="36"/>
                        </w:rPr>
                        <w:t xml:space="preserve">02: </w:t>
                      </w:r>
                      <w:r w:rsidRPr="00127E95">
                        <w:rPr>
                          <w:b/>
                          <w:bCs/>
                          <w:color w:val="FF0000"/>
                          <w:sz w:val="36"/>
                          <w:szCs w:val="36"/>
                        </w:rPr>
                        <w:t>Registers</w:t>
                      </w:r>
                      <w:r>
                        <w:rPr>
                          <w:b/>
                          <w:bCs/>
                          <w:color w:val="FF0000"/>
                          <w:sz w:val="36"/>
                          <w:szCs w:val="36"/>
                        </w:rPr>
                        <w:t>.</w:t>
                      </w:r>
                    </w:p>
                    <w:p w14:paraId="033916ED" w14:textId="3B0F6FCF" w:rsidR="007B3A59" w:rsidRDefault="007B3A59" w:rsidP="00A42ABE">
                      <w:pPr>
                        <w:spacing w:after="0"/>
                        <w:rPr>
                          <w:b/>
                          <w:bCs/>
                          <w:color w:val="1C60A1"/>
                          <w:sz w:val="36"/>
                          <w:szCs w:val="36"/>
                        </w:rPr>
                      </w:pPr>
                      <w:r w:rsidRPr="007D6C00">
                        <w:rPr>
                          <w:b/>
                          <w:bCs/>
                          <w:color w:val="2F5496" w:themeColor="accent1" w:themeShade="BF"/>
                          <w:sz w:val="36"/>
                          <w:szCs w:val="36"/>
                        </w:rPr>
                        <w:t xml:space="preserve">03: </w:t>
                      </w:r>
                      <w:r w:rsidRPr="00127E95">
                        <w:rPr>
                          <w:b/>
                          <w:bCs/>
                          <w:color w:val="FF0000"/>
                          <w:sz w:val="36"/>
                          <w:szCs w:val="36"/>
                        </w:rPr>
                        <w:t>Types of Instructions</w:t>
                      </w:r>
                      <w:r>
                        <w:rPr>
                          <w:b/>
                          <w:bCs/>
                          <w:color w:val="FF0000"/>
                          <w:sz w:val="36"/>
                          <w:szCs w:val="36"/>
                        </w:rPr>
                        <w:t>.</w:t>
                      </w:r>
                    </w:p>
                    <w:p w14:paraId="2E49EF66" w14:textId="34868C05" w:rsidR="007B3A59" w:rsidRDefault="007B3A59" w:rsidP="00A42ABE">
                      <w:pPr>
                        <w:spacing w:after="0"/>
                        <w:rPr>
                          <w:b/>
                          <w:bCs/>
                          <w:color w:val="FF0000"/>
                          <w:sz w:val="36"/>
                          <w:szCs w:val="36"/>
                        </w:rPr>
                      </w:pPr>
                      <w:r w:rsidRPr="007D6C00">
                        <w:rPr>
                          <w:b/>
                          <w:bCs/>
                          <w:color w:val="2F5496" w:themeColor="accent1" w:themeShade="BF"/>
                          <w:sz w:val="36"/>
                          <w:szCs w:val="36"/>
                        </w:rPr>
                        <w:t xml:space="preserve">04: </w:t>
                      </w:r>
                      <w:r w:rsidRPr="00127E95">
                        <w:rPr>
                          <w:b/>
                          <w:bCs/>
                          <w:color w:val="FF0000"/>
                          <w:sz w:val="36"/>
                          <w:szCs w:val="36"/>
                        </w:rPr>
                        <w:t>Instruction Formats</w:t>
                      </w:r>
                      <w:r>
                        <w:rPr>
                          <w:b/>
                          <w:bCs/>
                          <w:color w:val="FF0000"/>
                          <w:sz w:val="36"/>
                          <w:szCs w:val="36"/>
                        </w:rPr>
                        <w:t>.</w:t>
                      </w:r>
                    </w:p>
                    <w:p w14:paraId="28B66A31" w14:textId="643537C7" w:rsidR="007B3A59" w:rsidRPr="007D6C00" w:rsidRDefault="007B3A59" w:rsidP="00A42ABE">
                      <w:pPr>
                        <w:spacing w:after="0"/>
                        <w:rPr>
                          <w:b/>
                          <w:bCs/>
                          <w:color w:val="FF0000"/>
                          <w:sz w:val="36"/>
                          <w:szCs w:val="36"/>
                        </w:rPr>
                      </w:pPr>
                      <w:r w:rsidRPr="007D6C00">
                        <w:rPr>
                          <w:b/>
                          <w:bCs/>
                          <w:color w:val="2F5496" w:themeColor="accent1" w:themeShade="BF"/>
                          <w:sz w:val="36"/>
                          <w:szCs w:val="36"/>
                        </w:rPr>
                        <w:t>05:</w:t>
                      </w:r>
                      <w:r>
                        <w:rPr>
                          <w:b/>
                          <w:bCs/>
                          <w:color w:val="0070C0"/>
                          <w:sz w:val="36"/>
                          <w:szCs w:val="36"/>
                        </w:rPr>
                        <w:t xml:space="preserve"> </w:t>
                      </w:r>
                      <w:r>
                        <w:rPr>
                          <w:b/>
                          <w:bCs/>
                          <w:color w:val="FF0000"/>
                          <w:sz w:val="36"/>
                          <w:szCs w:val="36"/>
                        </w:rPr>
                        <w:t>Coding &amp; Testing.</w:t>
                      </w:r>
                    </w:p>
                    <w:p w14:paraId="0D49DC5E" w14:textId="77777777" w:rsidR="007B3A59" w:rsidRPr="00721997" w:rsidRDefault="007B3A59" w:rsidP="00A42ABE">
                      <w:pPr>
                        <w:spacing w:after="0"/>
                        <w:rPr>
                          <w:b/>
                          <w:bCs/>
                          <w:color w:val="1C60A1"/>
                          <w:sz w:val="36"/>
                          <w:szCs w:val="36"/>
                        </w:rPr>
                      </w:pPr>
                    </w:p>
                    <w:p w14:paraId="3934C3BC" w14:textId="77777777" w:rsidR="007B3A59" w:rsidRPr="00721997" w:rsidRDefault="007B3A59" w:rsidP="00A42ABE">
                      <w:pPr>
                        <w:spacing w:after="0"/>
                        <w:rPr>
                          <w:b/>
                          <w:bCs/>
                          <w:color w:val="1C60A1"/>
                          <w:sz w:val="36"/>
                          <w:szCs w:val="36"/>
                        </w:rPr>
                      </w:pPr>
                    </w:p>
                    <w:p w14:paraId="3845D964" w14:textId="77777777" w:rsidR="007B3A59" w:rsidRPr="00721997" w:rsidRDefault="007B3A59" w:rsidP="00A42ABE">
                      <w:pPr>
                        <w:spacing w:after="0"/>
                        <w:rPr>
                          <w:b/>
                          <w:bCs/>
                          <w:color w:val="1C60A1"/>
                          <w:sz w:val="36"/>
                          <w:szCs w:val="36"/>
                        </w:rPr>
                      </w:pPr>
                    </w:p>
                    <w:p w14:paraId="6AB19FDA" w14:textId="77777777" w:rsidR="007B3A59" w:rsidRPr="00721997" w:rsidRDefault="007B3A59" w:rsidP="00A42ABE">
                      <w:pPr>
                        <w:spacing w:after="0"/>
                        <w:rPr>
                          <w:b/>
                          <w:bCs/>
                          <w:color w:val="1C60A1"/>
                          <w:sz w:val="36"/>
                          <w:szCs w:val="36"/>
                        </w:rPr>
                      </w:pPr>
                    </w:p>
                  </w:txbxContent>
                </v:textbox>
              </v:shape>
            </w:pict>
          </mc:Fallback>
        </mc:AlternateContent>
      </w:r>
    </w:p>
    <w:p w14:paraId="7FDED08D" w14:textId="327652B1" w:rsidR="00A42ABE" w:rsidRDefault="00A42ABE" w:rsidP="00A42ABE"/>
    <w:p w14:paraId="21F3A73D" w14:textId="77777777" w:rsidR="00A42ABE" w:rsidRDefault="00A42ABE" w:rsidP="00A42ABE"/>
    <w:p w14:paraId="1B6385EF" w14:textId="77777777" w:rsidR="00A42ABE" w:rsidRDefault="00A42ABE" w:rsidP="00A42ABE">
      <w:pPr>
        <w:sectPr w:rsidR="00A42ABE" w:rsidSect="004931D9">
          <w:pgSz w:w="12240" w:h="15840"/>
          <w:pgMar w:top="1440" w:right="1440" w:bottom="1440" w:left="1440" w:header="720" w:footer="720" w:gutter="0"/>
          <w:cols w:space="720"/>
          <w:docGrid w:linePitch="360"/>
        </w:sectPr>
      </w:pPr>
    </w:p>
    <w:p w14:paraId="31357538" w14:textId="04958AC7" w:rsidR="00A42ABE" w:rsidRDefault="00A42ABE" w:rsidP="00972549">
      <w:r w:rsidRPr="00A42ABE">
        <w:rPr>
          <w:noProof/>
        </w:rPr>
        <mc:AlternateContent>
          <mc:Choice Requires="wps">
            <w:drawing>
              <wp:anchor distT="0" distB="0" distL="114300" distR="114300" simplePos="0" relativeHeight="251658248" behindDoc="0" locked="0" layoutInCell="1" allowOverlap="1" wp14:anchorId="44F7CA75" wp14:editId="711EC4A4">
                <wp:simplePos x="0" y="0"/>
                <wp:positionH relativeFrom="page">
                  <wp:posOffset>2092960</wp:posOffset>
                </wp:positionH>
                <wp:positionV relativeFrom="paragraph">
                  <wp:posOffset>2947670</wp:posOffset>
                </wp:positionV>
                <wp:extent cx="5691505" cy="1188720"/>
                <wp:effectExtent l="0" t="0" r="4445" b="0"/>
                <wp:wrapNone/>
                <wp:docPr id="13" name="Rectangle 12">
                  <a:extLst xmlns:a="http://schemas.openxmlformats.org/drawingml/2006/main">
                    <a:ext uri="{FF2B5EF4-FFF2-40B4-BE49-F238E27FC236}">
                      <a16:creationId xmlns:a16="http://schemas.microsoft.com/office/drawing/2014/main" id="{E75652E5-3B75-456C-B91E-567CB93A2085}"/>
                    </a:ext>
                  </a:extLst>
                </wp:docPr>
                <wp:cNvGraphicFramePr/>
                <a:graphic xmlns:a="http://schemas.openxmlformats.org/drawingml/2006/main">
                  <a:graphicData uri="http://schemas.microsoft.com/office/word/2010/wordprocessingShape">
                    <wps:wsp>
                      <wps:cNvSpPr/>
                      <wps:spPr>
                        <a:xfrm>
                          <a:off x="0" y="0"/>
                          <a:ext cx="5691505" cy="1188720"/>
                        </a:xfrm>
                        <a:prstGeom prst="rect">
                          <a:avLst/>
                        </a:prstGeom>
                        <a:solidFill>
                          <a:srgbClr val="1C60A1">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81839CC" id="Rectangle 12" o:spid="_x0000_s1026" style="position:absolute;margin-left:164.8pt;margin-top:232.1pt;width:448.15pt;height:93.6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" fillcolor="#1c60a1" stroked="f" strokeweight="1pt">
                <v:fill opacity="26214f"/>
                <w10:wrap anchorx="page"/>
              </v:rect>
            </w:pict>
          </mc:Fallback>
        </mc:AlternateContent>
      </w:r>
      <w:r w:rsidRPr="00A42ABE">
        <w:rPr>
          <w:noProof/>
        </w:rPr>
        <mc:AlternateContent>
          <mc:Choice Requires="wps">
            <w:drawing>
              <wp:anchor distT="0" distB="0" distL="114300" distR="114300" simplePos="0" relativeHeight="251658249" behindDoc="0" locked="0" layoutInCell="1" allowOverlap="1" wp14:anchorId="446AB520" wp14:editId="4CB355AE">
                <wp:simplePos x="0" y="0"/>
                <wp:positionH relativeFrom="page">
                  <wp:posOffset>3810</wp:posOffset>
                </wp:positionH>
                <wp:positionV relativeFrom="paragraph">
                  <wp:posOffset>4272915</wp:posOffset>
                </wp:positionV>
                <wp:extent cx="7807325" cy="0"/>
                <wp:effectExtent l="0" t="19050" r="41275" b="38100"/>
                <wp:wrapNone/>
                <wp:docPr id="44" name="Straight Connector 4"/>
                <wp:cNvGraphicFramePr/>
                <a:graphic xmlns:a="http://schemas.openxmlformats.org/drawingml/2006/main">
                  <a:graphicData uri="http://schemas.microsoft.com/office/word/2010/wordprocessingShape">
                    <wps:wsp>
                      <wps:cNvCnPr/>
                      <wps:spPr>
                        <a:xfrm>
                          <a:off x="0" y="0"/>
                          <a:ext cx="7807325" cy="0"/>
                        </a:xfrm>
                        <a:prstGeom prst="line">
                          <a:avLst/>
                        </a:prstGeom>
                        <a:ln w="57150">
                          <a:solidFill>
                            <a:srgbClr val="1C60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EB2B46" id="Straight Connector 4" o:spid="_x0000_s1026" style="position:absolute;z-index:25165824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pt,336.45pt" to="615.05pt,3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" strokecolor="#1c60a1" strokeweight="4.5pt">
                <v:stroke joinstyle="miter"/>
                <w10:wrap anchorx="page"/>
              </v:line>
            </w:pict>
          </mc:Fallback>
        </mc:AlternateContent>
      </w:r>
      <w:r w:rsidRPr="00A42ABE">
        <w:rPr>
          <w:noProof/>
        </w:rPr>
        <mc:AlternateContent>
          <mc:Choice Requires="wps">
            <w:drawing>
              <wp:anchor distT="0" distB="0" distL="114300" distR="114300" simplePos="0" relativeHeight="251658250" behindDoc="0" locked="0" layoutInCell="1" allowOverlap="1" wp14:anchorId="16EAD1E0" wp14:editId="498233CC">
                <wp:simplePos x="0" y="0"/>
                <wp:positionH relativeFrom="column">
                  <wp:posOffset>-756307</wp:posOffset>
                </wp:positionH>
                <wp:positionV relativeFrom="paragraph">
                  <wp:posOffset>2996324</wp:posOffset>
                </wp:positionV>
                <wp:extent cx="1858645" cy="1054735"/>
                <wp:effectExtent l="0" t="0" r="8255" b="0"/>
                <wp:wrapNone/>
                <wp:docPr id="46" name="Text Box 46"/>
                <wp:cNvGraphicFramePr/>
                <a:graphic xmlns:a="http://schemas.openxmlformats.org/drawingml/2006/main">
                  <a:graphicData uri="http://schemas.microsoft.com/office/word/2010/wordprocessingShape">
                    <wps:wsp>
                      <wps:cNvSpPr txBox="1"/>
                      <wps:spPr>
                        <a:xfrm>
                          <a:off x="0" y="0"/>
                          <a:ext cx="1858645" cy="1054735"/>
                        </a:xfrm>
                        <a:prstGeom prst="rect">
                          <a:avLst/>
                        </a:prstGeom>
                        <a:solidFill>
                          <a:schemeClr val="lt1"/>
                        </a:solidFill>
                        <a:ln w="6350">
                          <a:noFill/>
                        </a:ln>
                      </wps:spPr>
                      <wps:txbx>
                        <w:txbxContent>
                          <w:p w14:paraId="473F3B25" w14:textId="7A86B557" w:rsidR="007B3A59" w:rsidRPr="00BF4DB8" w:rsidRDefault="007B3A59" w:rsidP="00A42ABE">
                            <w:pPr>
                              <w:jc w:val="right"/>
                              <w:rPr>
                                <w:b/>
                                <w:bCs/>
                                <w:color w:val="1C60A1"/>
                                <w:sz w:val="72"/>
                                <w:szCs w:val="72"/>
                                <w:lang w:bidi="ar-EG"/>
                              </w:rPr>
                            </w:pPr>
                            <w:r>
                              <w:rPr>
                                <w:b/>
                                <w:bCs/>
                                <w:color w:val="1C60A1"/>
                                <w:sz w:val="72"/>
                                <w:szCs w:val="72"/>
                                <w:lang w:bidi="ar-EG"/>
                              </w:rPr>
                              <w:t>01</w:t>
                            </w:r>
                          </w:p>
                          <w:p w14:paraId="5FCCDCD2" w14:textId="77777777" w:rsidR="007B3A59" w:rsidRPr="00BF4DB8" w:rsidRDefault="007B3A59" w:rsidP="00A42ABE">
                            <w:pPr>
                              <w:jc w:val="right"/>
                              <w:rPr>
                                <w:b/>
                                <w:bCs/>
                                <w:i/>
                                <w:iCs/>
                                <w:color w:val="FF0000"/>
                                <w:sz w:val="36"/>
                                <w:szCs w:val="36"/>
                                <w:lang w:bidi="ar-EG"/>
                              </w:rPr>
                            </w:pPr>
                            <w:r>
                              <w:rPr>
                                <w:b/>
                                <w:bCs/>
                                <w:i/>
                                <w:iCs/>
                                <w:color w:val="FF0000"/>
                                <w:sz w:val="36"/>
                                <w:szCs w:val="36"/>
                                <w:lang w:bidi="ar-EG"/>
                              </w:rPr>
                              <w:t>First Topic</w:t>
                            </w:r>
                            <w:r w:rsidRPr="00BF4DB8">
                              <w:rPr>
                                <w:b/>
                                <w:bCs/>
                                <w:i/>
                                <w:iCs/>
                                <w:color w:val="FF0000"/>
                                <w:sz w:val="36"/>
                                <w:szCs w:val="36"/>
                                <w:lang w:bidi="ar-EG"/>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AD1E0" id="Text Box 46" o:spid="_x0000_s1038" type="#_x0000_t202" style="position:absolute;margin-left:-59.55pt;margin-top:235.95pt;width:146.35pt;height:83.0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" fillcolor="white [3201]" stroked="f" strokeweight=".5pt">
                <v:textbox>
                  <w:txbxContent>
                    <w:p w14:paraId="473F3B25" w14:textId="7A86B557" w:rsidR="007B3A59" w:rsidRPr="00BF4DB8" w:rsidRDefault="007B3A59" w:rsidP="00A42ABE">
                      <w:pPr>
                        <w:jc w:val="right"/>
                        <w:rPr>
                          <w:b/>
                          <w:bCs/>
                          <w:color w:val="1C60A1"/>
                          <w:sz w:val="72"/>
                          <w:szCs w:val="72"/>
                          <w:lang w:bidi="ar-EG"/>
                        </w:rPr>
                      </w:pPr>
                      <w:r>
                        <w:rPr>
                          <w:b/>
                          <w:bCs/>
                          <w:color w:val="1C60A1"/>
                          <w:sz w:val="72"/>
                          <w:szCs w:val="72"/>
                          <w:lang w:bidi="ar-EG"/>
                        </w:rPr>
                        <w:t>01</w:t>
                      </w:r>
                    </w:p>
                    <w:p w14:paraId="5FCCDCD2" w14:textId="77777777" w:rsidR="007B3A59" w:rsidRPr="00BF4DB8" w:rsidRDefault="007B3A59" w:rsidP="00A42ABE">
                      <w:pPr>
                        <w:jc w:val="right"/>
                        <w:rPr>
                          <w:b/>
                          <w:bCs/>
                          <w:i/>
                          <w:iCs/>
                          <w:color w:val="FF0000"/>
                          <w:sz w:val="36"/>
                          <w:szCs w:val="36"/>
                          <w:lang w:bidi="ar-EG"/>
                        </w:rPr>
                      </w:pPr>
                      <w:r>
                        <w:rPr>
                          <w:b/>
                          <w:bCs/>
                          <w:i/>
                          <w:iCs/>
                          <w:color w:val="FF0000"/>
                          <w:sz w:val="36"/>
                          <w:szCs w:val="36"/>
                          <w:lang w:bidi="ar-EG"/>
                        </w:rPr>
                        <w:t>First Topic</w:t>
                      </w:r>
                      <w:r w:rsidRPr="00BF4DB8">
                        <w:rPr>
                          <w:b/>
                          <w:bCs/>
                          <w:i/>
                          <w:iCs/>
                          <w:color w:val="FF0000"/>
                          <w:sz w:val="36"/>
                          <w:szCs w:val="36"/>
                          <w:lang w:bidi="ar-EG"/>
                        </w:rPr>
                        <w:t xml:space="preserve"> </w:t>
                      </w:r>
                    </w:p>
                  </w:txbxContent>
                </v:textbox>
              </v:shape>
            </w:pict>
          </mc:Fallback>
        </mc:AlternateContent>
      </w:r>
    </w:p>
    <w:p w14:paraId="153BA903" w14:textId="1DB770A7" w:rsidR="00BB2F52" w:rsidRDefault="00AB5D40" w:rsidP="007C2428">
      <w:r>
        <w:br w:type="page"/>
      </w:r>
    </w:p>
    <w:sdt>
      <w:sdtPr>
        <w:id w:val="-1709795604"/>
        <w:docPartObj>
          <w:docPartGallery w:val="Table of Contents"/>
          <w:docPartUnique/>
        </w:docPartObj>
      </w:sdtPr>
      <w:sdtEndPr>
        <w:rPr>
          <w:b/>
          <w:bCs/>
          <w:noProof/>
        </w:rPr>
      </w:sdtEndPr>
      <w:sdtContent>
        <w:p w14:paraId="107B3E09" w14:textId="3C30CDD7" w:rsidR="007C2428" w:rsidRDefault="007C2428" w:rsidP="00CD24B4">
          <w:pPr>
            <w:pStyle w:val="NoSpacing"/>
            <w:rPr>
              <w:b/>
              <w:bCs/>
              <w:color w:val="C00000"/>
              <w:sz w:val="28"/>
              <w:szCs w:val="24"/>
            </w:rPr>
          </w:pPr>
          <w:r w:rsidRPr="00CD24B4">
            <w:rPr>
              <w:b/>
              <w:bCs/>
              <w:color w:val="C00000"/>
              <w:sz w:val="28"/>
              <w:szCs w:val="24"/>
            </w:rPr>
            <w:t>Table of Contents</w:t>
          </w:r>
        </w:p>
        <w:p w14:paraId="37558420" w14:textId="77777777" w:rsidR="00CD24B4" w:rsidRPr="00CD24B4" w:rsidRDefault="00CD24B4" w:rsidP="00CD24B4">
          <w:pPr>
            <w:pStyle w:val="NoSpacing"/>
            <w:rPr>
              <w:b/>
              <w:bCs/>
              <w:color w:val="C00000"/>
              <w:sz w:val="14"/>
              <w:szCs w:val="12"/>
            </w:rPr>
          </w:pPr>
        </w:p>
        <w:p w14:paraId="1A7F00C9" w14:textId="742F48C1" w:rsidR="00A62B21" w:rsidRDefault="007C2428">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1805687" w:history="1">
            <w:r w:rsidR="00A62B21" w:rsidRPr="00E02680">
              <w:rPr>
                <w:rStyle w:val="Hyperlink"/>
                <w:noProof/>
              </w:rPr>
              <w:t>I.</w:t>
            </w:r>
            <w:r w:rsidR="00A62B21">
              <w:rPr>
                <w:rFonts w:asciiTheme="minorHAnsi" w:eastAsiaTheme="minorEastAsia" w:hAnsiTheme="minorHAnsi"/>
                <w:noProof/>
                <w:sz w:val="22"/>
              </w:rPr>
              <w:tab/>
            </w:r>
            <w:r w:rsidR="00A62B21" w:rsidRPr="00E02680">
              <w:rPr>
                <w:rStyle w:val="Hyperlink"/>
                <w:noProof/>
              </w:rPr>
              <w:t>Roles Distribution</w:t>
            </w:r>
            <w:r w:rsidR="00A62B21">
              <w:rPr>
                <w:noProof/>
                <w:webHidden/>
              </w:rPr>
              <w:tab/>
            </w:r>
            <w:r w:rsidR="00A62B21">
              <w:rPr>
                <w:noProof/>
                <w:webHidden/>
              </w:rPr>
              <w:fldChar w:fldCharType="begin"/>
            </w:r>
            <w:r w:rsidR="00A62B21">
              <w:rPr>
                <w:noProof/>
                <w:webHidden/>
              </w:rPr>
              <w:instrText xml:space="preserve"> PAGEREF _Toc41805687 \h </w:instrText>
            </w:r>
            <w:r w:rsidR="00A62B21">
              <w:rPr>
                <w:noProof/>
                <w:webHidden/>
              </w:rPr>
            </w:r>
            <w:r w:rsidR="00A62B21">
              <w:rPr>
                <w:noProof/>
                <w:webHidden/>
              </w:rPr>
              <w:fldChar w:fldCharType="separate"/>
            </w:r>
            <w:r w:rsidR="00A62B21">
              <w:rPr>
                <w:noProof/>
                <w:webHidden/>
              </w:rPr>
              <w:t>4</w:t>
            </w:r>
            <w:r w:rsidR="00A62B21">
              <w:rPr>
                <w:noProof/>
                <w:webHidden/>
              </w:rPr>
              <w:fldChar w:fldCharType="end"/>
            </w:r>
          </w:hyperlink>
        </w:p>
        <w:p w14:paraId="154DCF0D" w14:textId="7548B687" w:rsidR="00A62B21" w:rsidRDefault="00A62B21">
          <w:pPr>
            <w:pStyle w:val="TOC1"/>
            <w:tabs>
              <w:tab w:val="left" w:pos="480"/>
              <w:tab w:val="right" w:leader="dot" w:pos="9350"/>
            </w:tabs>
            <w:rPr>
              <w:rFonts w:asciiTheme="minorHAnsi" w:eastAsiaTheme="minorEastAsia" w:hAnsiTheme="minorHAnsi"/>
              <w:noProof/>
              <w:sz w:val="22"/>
            </w:rPr>
          </w:pPr>
          <w:hyperlink w:anchor="_Toc41805688" w:history="1">
            <w:r w:rsidRPr="00E02680">
              <w:rPr>
                <w:rStyle w:val="Hyperlink"/>
                <w:noProof/>
              </w:rPr>
              <w:t>II.</w:t>
            </w:r>
            <w:r>
              <w:rPr>
                <w:rFonts w:asciiTheme="minorHAnsi" w:eastAsiaTheme="minorEastAsia" w:hAnsiTheme="minorHAnsi"/>
                <w:noProof/>
                <w:sz w:val="22"/>
              </w:rPr>
              <w:tab/>
            </w:r>
            <w:r w:rsidRPr="00E02680">
              <w:rPr>
                <w:rStyle w:val="Hyperlink"/>
                <w:noProof/>
              </w:rPr>
              <w:t>Introduction to MIPS code:</w:t>
            </w:r>
            <w:r>
              <w:rPr>
                <w:noProof/>
                <w:webHidden/>
              </w:rPr>
              <w:tab/>
            </w:r>
            <w:r>
              <w:rPr>
                <w:noProof/>
                <w:webHidden/>
              </w:rPr>
              <w:fldChar w:fldCharType="begin"/>
            </w:r>
            <w:r>
              <w:rPr>
                <w:noProof/>
                <w:webHidden/>
              </w:rPr>
              <w:instrText xml:space="preserve"> PAGEREF _Toc41805688 \h </w:instrText>
            </w:r>
            <w:r>
              <w:rPr>
                <w:noProof/>
                <w:webHidden/>
              </w:rPr>
            </w:r>
            <w:r>
              <w:rPr>
                <w:noProof/>
                <w:webHidden/>
              </w:rPr>
              <w:fldChar w:fldCharType="separate"/>
            </w:r>
            <w:r>
              <w:rPr>
                <w:noProof/>
                <w:webHidden/>
              </w:rPr>
              <w:t>5</w:t>
            </w:r>
            <w:r>
              <w:rPr>
                <w:noProof/>
                <w:webHidden/>
              </w:rPr>
              <w:fldChar w:fldCharType="end"/>
            </w:r>
          </w:hyperlink>
        </w:p>
        <w:p w14:paraId="650CE9C1" w14:textId="31B8F653" w:rsidR="00A62B21" w:rsidRDefault="00A62B21">
          <w:pPr>
            <w:pStyle w:val="TOC2"/>
            <w:tabs>
              <w:tab w:val="left" w:pos="660"/>
              <w:tab w:val="right" w:leader="dot" w:pos="9350"/>
            </w:tabs>
            <w:rPr>
              <w:rFonts w:asciiTheme="minorHAnsi" w:eastAsiaTheme="minorEastAsia" w:hAnsiTheme="minorHAnsi"/>
              <w:noProof/>
              <w:sz w:val="22"/>
            </w:rPr>
          </w:pPr>
          <w:hyperlink w:anchor="_Toc41805689" w:history="1">
            <w:r w:rsidRPr="00E02680">
              <w:rPr>
                <w:rStyle w:val="Hyperlink"/>
                <w:noProof/>
              </w:rPr>
              <w:t>a)</w:t>
            </w:r>
            <w:r>
              <w:rPr>
                <w:rFonts w:asciiTheme="minorHAnsi" w:eastAsiaTheme="minorEastAsia" w:hAnsiTheme="minorHAnsi"/>
                <w:noProof/>
                <w:sz w:val="22"/>
              </w:rPr>
              <w:tab/>
            </w:r>
            <w:r w:rsidRPr="00E02680">
              <w:rPr>
                <w:rStyle w:val="Hyperlink"/>
                <w:noProof/>
              </w:rPr>
              <w:t>What is Assembly Language?</w:t>
            </w:r>
            <w:r>
              <w:rPr>
                <w:noProof/>
                <w:webHidden/>
              </w:rPr>
              <w:tab/>
            </w:r>
            <w:r>
              <w:rPr>
                <w:noProof/>
                <w:webHidden/>
              </w:rPr>
              <w:fldChar w:fldCharType="begin"/>
            </w:r>
            <w:r>
              <w:rPr>
                <w:noProof/>
                <w:webHidden/>
              </w:rPr>
              <w:instrText xml:space="preserve"> PAGEREF _Toc41805689 \h </w:instrText>
            </w:r>
            <w:r>
              <w:rPr>
                <w:noProof/>
                <w:webHidden/>
              </w:rPr>
            </w:r>
            <w:r>
              <w:rPr>
                <w:noProof/>
                <w:webHidden/>
              </w:rPr>
              <w:fldChar w:fldCharType="separate"/>
            </w:r>
            <w:r>
              <w:rPr>
                <w:noProof/>
                <w:webHidden/>
              </w:rPr>
              <w:t>5</w:t>
            </w:r>
            <w:r>
              <w:rPr>
                <w:noProof/>
                <w:webHidden/>
              </w:rPr>
              <w:fldChar w:fldCharType="end"/>
            </w:r>
          </w:hyperlink>
        </w:p>
        <w:p w14:paraId="3B708E9E" w14:textId="2F28C3E1" w:rsidR="00A62B21" w:rsidRDefault="00A62B21">
          <w:pPr>
            <w:pStyle w:val="TOC1"/>
            <w:tabs>
              <w:tab w:val="left" w:pos="660"/>
              <w:tab w:val="right" w:leader="dot" w:pos="9350"/>
            </w:tabs>
            <w:rPr>
              <w:rFonts w:asciiTheme="minorHAnsi" w:eastAsiaTheme="minorEastAsia" w:hAnsiTheme="minorHAnsi"/>
              <w:noProof/>
              <w:sz w:val="22"/>
            </w:rPr>
          </w:pPr>
          <w:hyperlink w:anchor="_Toc41805690" w:history="1">
            <w:r w:rsidRPr="00E02680">
              <w:rPr>
                <w:rStyle w:val="Hyperlink"/>
                <w:noProof/>
              </w:rPr>
              <w:t>III.</w:t>
            </w:r>
            <w:r>
              <w:rPr>
                <w:rFonts w:asciiTheme="minorHAnsi" w:eastAsiaTheme="minorEastAsia" w:hAnsiTheme="minorHAnsi"/>
                <w:noProof/>
                <w:sz w:val="22"/>
              </w:rPr>
              <w:tab/>
            </w:r>
            <w:r w:rsidRPr="00E02680">
              <w:rPr>
                <w:rStyle w:val="Hyperlink"/>
                <w:noProof/>
              </w:rPr>
              <w:t>Register:</w:t>
            </w:r>
            <w:r>
              <w:rPr>
                <w:noProof/>
                <w:webHidden/>
              </w:rPr>
              <w:tab/>
            </w:r>
            <w:r>
              <w:rPr>
                <w:noProof/>
                <w:webHidden/>
              </w:rPr>
              <w:fldChar w:fldCharType="begin"/>
            </w:r>
            <w:r>
              <w:rPr>
                <w:noProof/>
                <w:webHidden/>
              </w:rPr>
              <w:instrText xml:space="preserve"> PAGEREF _Toc41805690 \h </w:instrText>
            </w:r>
            <w:r>
              <w:rPr>
                <w:noProof/>
                <w:webHidden/>
              </w:rPr>
            </w:r>
            <w:r>
              <w:rPr>
                <w:noProof/>
                <w:webHidden/>
              </w:rPr>
              <w:fldChar w:fldCharType="separate"/>
            </w:r>
            <w:r>
              <w:rPr>
                <w:noProof/>
                <w:webHidden/>
              </w:rPr>
              <w:t>5</w:t>
            </w:r>
            <w:r>
              <w:rPr>
                <w:noProof/>
                <w:webHidden/>
              </w:rPr>
              <w:fldChar w:fldCharType="end"/>
            </w:r>
          </w:hyperlink>
        </w:p>
        <w:p w14:paraId="681C26C0" w14:textId="184E6802" w:rsidR="00A62B21" w:rsidRDefault="00A62B21">
          <w:pPr>
            <w:pStyle w:val="TOC1"/>
            <w:tabs>
              <w:tab w:val="left" w:pos="660"/>
              <w:tab w:val="right" w:leader="dot" w:pos="9350"/>
            </w:tabs>
            <w:rPr>
              <w:rFonts w:asciiTheme="minorHAnsi" w:eastAsiaTheme="minorEastAsia" w:hAnsiTheme="minorHAnsi"/>
              <w:noProof/>
              <w:sz w:val="22"/>
            </w:rPr>
          </w:pPr>
          <w:hyperlink w:anchor="_Toc41805691" w:history="1">
            <w:r w:rsidRPr="00E02680">
              <w:rPr>
                <w:rStyle w:val="Hyperlink"/>
                <w:noProof/>
              </w:rPr>
              <w:t>IV.</w:t>
            </w:r>
            <w:r>
              <w:rPr>
                <w:rFonts w:asciiTheme="minorHAnsi" w:eastAsiaTheme="minorEastAsia" w:hAnsiTheme="minorHAnsi"/>
                <w:noProof/>
                <w:sz w:val="22"/>
              </w:rPr>
              <w:tab/>
            </w:r>
            <w:r w:rsidRPr="00E02680">
              <w:rPr>
                <w:rStyle w:val="Hyperlink"/>
                <w:noProof/>
              </w:rPr>
              <w:t>Types of instruction:</w:t>
            </w:r>
            <w:r>
              <w:rPr>
                <w:noProof/>
                <w:webHidden/>
              </w:rPr>
              <w:tab/>
            </w:r>
            <w:r>
              <w:rPr>
                <w:noProof/>
                <w:webHidden/>
              </w:rPr>
              <w:fldChar w:fldCharType="begin"/>
            </w:r>
            <w:r>
              <w:rPr>
                <w:noProof/>
                <w:webHidden/>
              </w:rPr>
              <w:instrText xml:space="preserve"> PAGEREF _Toc41805691 \h </w:instrText>
            </w:r>
            <w:r>
              <w:rPr>
                <w:noProof/>
                <w:webHidden/>
              </w:rPr>
            </w:r>
            <w:r>
              <w:rPr>
                <w:noProof/>
                <w:webHidden/>
              </w:rPr>
              <w:fldChar w:fldCharType="separate"/>
            </w:r>
            <w:r>
              <w:rPr>
                <w:noProof/>
                <w:webHidden/>
              </w:rPr>
              <w:t>6</w:t>
            </w:r>
            <w:r>
              <w:rPr>
                <w:noProof/>
                <w:webHidden/>
              </w:rPr>
              <w:fldChar w:fldCharType="end"/>
            </w:r>
          </w:hyperlink>
        </w:p>
        <w:p w14:paraId="1B078E69" w14:textId="7B4BA5F8" w:rsidR="00A62B21" w:rsidRDefault="00A62B21">
          <w:pPr>
            <w:pStyle w:val="TOC2"/>
            <w:tabs>
              <w:tab w:val="left" w:pos="660"/>
              <w:tab w:val="right" w:leader="dot" w:pos="9350"/>
            </w:tabs>
            <w:rPr>
              <w:rFonts w:asciiTheme="minorHAnsi" w:eastAsiaTheme="minorEastAsia" w:hAnsiTheme="minorHAnsi"/>
              <w:noProof/>
              <w:sz w:val="22"/>
            </w:rPr>
          </w:pPr>
          <w:hyperlink w:anchor="_Toc41805692" w:history="1">
            <w:r w:rsidRPr="00E02680">
              <w:rPr>
                <w:rStyle w:val="Hyperlink"/>
                <w:noProof/>
              </w:rPr>
              <w:t>b)</w:t>
            </w:r>
            <w:r>
              <w:rPr>
                <w:rFonts w:asciiTheme="minorHAnsi" w:eastAsiaTheme="minorEastAsia" w:hAnsiTheme="minorHAnsi"/>
                <w:noProof/>
                <w:sz w:val="22"/>
              </w:rPr>
              <w:tab/>
            </w:r>
            <w:r w:rsidRPr="00E02680">
              <w:rPr>
                <w:rStyle w:val="Hyperlink"/>
                <w:noProof/>
              </w:rPr>
              <w:t>ADD:</w:t>
            </w:r>
            <w:r>
              <w:rPr>
                <w:noProof/>
                <w:webHidden/>
              </w:rPr>
              <w:tab/>
            </w:r>
            <w:r>
              <w:rPr>
                <w:noProof/>
                <w:webHidden/>
              </w:rPr>
              <w:fldChar w:fldCharType="begin"/>
            </w:r>
            <w:r>
              <w:rPr>
                <w:noProof/>
                <w:webHidden/>
              </w:rPr>
              <w:instrText xml:space="preserve"> PAGEREF _Toc41805692 \h </w:instrText>
            </w:r>
            <w:r>
              <w:rPr>
                <w:noProof/>
                <w:webHidden/>
              </w:rPr>
            </w:r>
            <w:r>
              <w:rPr>
                <w:noProof/>
                <w:webHidden/>
              </w:rPr>
              <w:fldChar w:fldCharType="separate"/>
            </w:r>
            <w:r>
              <w:rPr>
                <w:noProof/>
                <w:webHidden/>
              </w:rPr>
              <w:t>6</w:t>
            </w:r>
            <w:r>
              <w:rPr>
                <w:noProof/>
                <w:webHidden/>
              </w:rPr>
              <w:fldChar w:fldCharType="end"/>
            </w:r>
          </w:hyperlink>
        </w:p>
        <w:p w14:paraId="0BEF12E3" w14:textId="543AE9DF" w:rsidR="00A62B21" w:rsidRDefault="00A62B21">
          <w:pPr>
            <w:pStyle w:val="TOC2"/>
            <w:tabs>
              <w:tab w:val="left" w:pos="660"/>
              <w:tab w:val="right" w:leader="dot" w:pos="9350"/>
            </w:tabs>
            <w:rPr>
              <w:rFonts w:asciiTheme="minorHAnsi" w:eastAsiaTheme="minorEastAsia" w:hAnsiTheme="minorHAnsi"/>
              <w:noProof/>
              <w:sz w:val="22"/>
            </w:rPr>
          </w:pPr>
          <w:hyperlink w:anchor="_Toc41805693" w:history="1">
            <w:r w:rsidRPr="00E02680">
              <w:rPr>
                <w:rStyle w:val="Hyperlink"/>
                <w:noProof/>
              </w:rPr>
              <w:t>c)</w:t>
            </w:r>
            <w:r>
              <w:rPr>
                <w:rFonts w:asciiTheme="minorHAnsi" w:eastAsiaTheme="minorEastAsia" w:hAnsiTheme="minorHAnsi"/>
                <w:noProof/>
                <w:sz w:val="22"/>
              </w:rPr>
              <w:tab/>
            </w:r>
            <w:r w:rsidRPr="00E02680">
              <w:rPr>
                <w:rStyle w:val="Hyperlink"/>
                <w:noProof/>
              </w:rPr>
              <w:t>ADDI:</w:t>
            </w:r>
            <w:r>
              <w:rPr>
                <w:noProof/>
                <w:webHidden/>
              </w:rPr>
              <w:tab/>
            </w:r>
            <w:r>
              <w:rPr>
                <w:noProof/>
                <w:webHidden/>
              </w:rPr>
              <w:fldChar w:fldCharType="begin"/>
            </w:r>
            <w:r>
              <w:rPr>
                <w:noProof/>
                <w:webHidden/>
              </w:rPr>
              <w:instrText xml:space="preserve"> PAGEREF _Toc41805693 \h </w:instrText>
            </w:r>
            <w:r>
              <w:rPr>
                <w:noProof/>
                <w:webHidden/>
              </w:rPr>
            </w:r>
            <w:r>
              <w:rPr>
                <w:noProof/>
                <w:webHidden/>
              </w:rPr>
              <w:fldChar w:fldCharType="separate"/>
            </w:r>
            <w:r>
              <w:rPr>
                <w:noProof/>
                <w:webHidden/>
              </w:rPr>
              <w:t>7</w:t>
            </w:r>
            <w:r>
              <w:rPr>
                <w:noProof/>
                <w:webHidden/>
              </w:rPr>
              <w:fldChar w:fldCharType="end"/>
            </w:r>
          </w:hyperlink>
        </w:p>
        <w:p w14:paraId="6DB43F8A" w14:textId="355DD068" w:rsidR="00A62B21" w:rsidRDefault="00A62B21">
          <w:pPr>
            <w:pStyle w:val="TOC2"/>
            <w:tabs>
              <w:tab w:val="left" w:pos="660"/>
              <w:tab w:val="right" w:leader="dot" w:pos="9350"/>
            </w:tabs>
            <w:rPr>
              <w:rFonts w:asciiTheme="minorHAnsi" w:eastAsiaTheme="minorEastAsia" w:hAnsiTheme="minorHAnsi"/>
              <w:noProof/>
              <w:sz w:val="22"/>
            </w:rPr>
          </w:pPr>
          <w:hyperlink w:anchor="_Toc41805694" w:history="1">
            <w:r w:rsidRPr="00E02680">
              <w:rPr>
                <w:rStyle w:val="Hyperlink"/>
                <w:noProof/>
              </w:rPr>
              <w:t>d)</w:t>
            </w:r>
            <w:r>
              <w:rPr>
                <w:rFonts w:asciiTheme="minorHAnsi" w:eastAsiaTheme="minorEastAsia" w:hAnsiTheme="minorHAnsi"/>
                <w:noProof/>
                <w:sz w:val="22"/>
              </w:rPr>
              <w:tab/>
            </w:r>
            <w:r w:rsidRPr="00E02680">
              <w:rPr>
                <w:rStyle w:val="Hyperlink"/>
                <w:noProof/>
              </w:rPr>
              <w:t>SUB:</w:t>
            </w:r>
            <w:r>
              <w:rPr>
                <w:noProof/>
                <w:webHidden/>
              </w:rPr>
              <w:tab/>
            </w:r>
            <w:r>
              <w:rPr>
                <w:noProof/>
                <w:webHidden/>
              </w:rPr>
              <w:fldChar w:fldCharType="begin"/>
            </w:r>
            <w:r>
              <w:rPr>
                <w:noProof/>
                <w:webHidden/>
              </w:rPr>
              <w:instrText xml:space="preserve"> PAGEREF _Toc41805694 \h </w:instrText>
            </w:r>
            <w:r>
              <w:rPr>
                <w:noProof/>
                <w:webHidden/>
              </w:rPr>
            </w:r>
            <w:r>
              <w:rPr>
                <w:noProof/>
                <w:webHidden/>
              </w:rPr>
              <w:fldChar w:fldCharType="separate"/>
            </w:r>
            <w:r>
              <w:rPr>
                <w:noProof/>
                <w:webHidden/>
              </w:rPr>
              <w:t>7</w:t>
            </w:r>
            <w:r>
              <w:rPr>
                <w:noProof/>
                <w:webHidden/>
              </w:rPr>
              <w:fldChar w:fldCharType="end"/>
            </w:r>
          </w:hyperlink>
        </w:p>
        <w:p w14:paraId="36F6905D" w14:textId="4E8CEFFD" w:rsidR="00A62B21" w:rsidRDefault="00A62B21">
          <w:pPr>
            <w:pStyle w:val="TOC2"/>
            <w:tabs>
              <w:tab w:val="left" w:pos="660"/>
              <w:tab w:val="right" w:leader="dot" w:pos="9350"/>
            </w:tabs>
            <w:rPr>
              <w:rFonts w:asciiTheme="minorHAnsi" w:eastAsiaTheme="minorEastAsia" w:hAnsiTheme="minorHAnsi"/>
              <w:noProof/>
              <w:sz w:val="22"/>
            </w:rPr>
          </w:pPr>
          <w:hyperlink w:anchor="_Toc41805695" w:history="1">
            <w:r w:rsidRPr="00E02680">
              <w:rPr>
                <w:rStyle w:val="Hyperlink"/>
                <w:noProof/>
              </w:rPr>
              <w:t>e)</w:t>
            </w:r>
            <w:r>
              <w:rPr>
                <w:rFonts w:asciiTheme="minorHAnsi" w:eastAsiaTheme="minorEastAsia" w:hAnsiTheme="minorHAnsi"/>
                <w:noProof/>
                <w:sz w:val="22"/>
              </w:rPr>
              <w:tab/>
            </w:r>
            <w:r w:rsidRPr="00E02680">
              <w:rPr>
                <w:rStyle w:val="Hyperlink"/>
                <w:noProof/>
              </w:rPr>
              <w:t>LW:</w:t>
            </w:r>
            <w:r>
              <w:rPr>
                <w:noProof/>
                <w:webHidden/>
              </w:rPr>
              <w:tab/>
            </w:r>
            <w:r>
              <w:rPr>
                <w:noProof/>
                <w:webHidden/>
              </w:rPr>
              <w:fldChar w:fldCharType="begin"/>
            </w:r>
            <w:r>
              <w:rPr>
                <w:noProof/>
                <w:webHidden/>
              </w:rPr>
              <w:instrText xml:space="preserve"> PAGEREF _Toc41805695 \h </w:instrText>
            </w:r>
            <w:r>
              <w:rPr>
                <w:noProof/>
                <w:webHidden/>
              </w:rPr>
            </w:r>
            <w:r>
              <w:rPr>
                <w:noProof/>
                <w:webHidden/>
              </w:rPr>
              <w:fldChar w:fldCharType="separate"/>
            </w:r>
            <w:r>
              <w:rPr>
                <w:noProof/>
                <w:webHidden/>
              </w:rPr>
              <w:t>8</w:t>
            </w:r>
            <w:r>
              <w:rPr>
                <w:noProof/>
                <w:webHidden/>
              </w:rPr>
              <w:fldChar w:fldCharType="end"/>
            </w:r>
          </w:hyperlink>
        </w:p>
        <w:p w14:paraId="2C0D03BF" w14:textId="651AA1B1" w:rsidR="00A62B21" w:rsidRDefault="00A62B21">
          <w:pPr>
            <w:pStyle w:val="TOC2"/>
            <w:tabs>
              <w:tab w:val="left" w:pos="660"/>
              <w:tab w:val="right" w:leader="dot" w:pos="9350"/>
            </w:tabs>
            <w:rPr>
              <w:rFonts w:asciiTheme="minorHAnsi" w:eastAsiaTheme="minorEastAsia" w:hAnsiTheme="minorHAnsi"/>
              <w:noProof/>
              <w:sz w:val="22"/>
            </w:rPr>
          </w:pPr>
          <w:hyperlink w:anchor="_Toc41805696" w:history="1">
            <w:r w:rsidRPr="00E02680">
              <w:rPr>
                <w:rStyle w:val="Hyperlink"/>
                <w:noProof/>
              </w:rPr>
              <w:t>f)</w:t>
            </w:r>
            <w:r>
              <w:rPr>
                <w:rFonts w:asciiTheme="minorHAnsi" w:eastAsiaTheme="minorEastAsia" w:hAnsiTheme="minorHAnsi"/>
                <w:noProof/>
                <w:sz w:val="22"/>
              </w:rPr>
              <w:tab/>
            </w:r>
            <w:r w:rsidRPr="00E02680">
              <w:rPr>
                <w:rStyle w:val="Hyperlink"/>
                <w:noProof/>
              </w:rPr>
              <w:t>SW:</w:t>
            </w:r>
            <w:r>
              <w:rPr>
                <w:noProof/>
                <w:webHidden/>
              </w:rPr>
              <w:tab/>
            </w:r>
            <w:r>
              <w:rPr>
                <w:noProof/>
                <w:webHidden/>
              </w:rPr>
              <w:fldChar w:fldCharType="begin"/>
            </w:r>
            <w:r>
              <w:rPr>
                <w:noProof/>
                <w:webHidden/>
              </w:rPr>
              <w:instrText xml:space="preserve"> PAGEREF _Toc41805696 \h </w:instrText>
            </w:r>
            <w:r>
              <w:rPr>
                <w:noProof/>
                <w:webHidden/>
              </w:rPr>
            </w:r>
            <w:r>
              <w:rPr>
                <w:noProof/>
                <w:webHidden/>
              </w:rPr>
              <w:fldChar w:fldCharType="separate"/>
            </w:r>
            <w:r>
              <w:rPr>
                <w:noProof/>
                <w:webHidden/>
              </w:rPr>
              <w:t>8</w:t>
            </w:r>
            <w:r>
              <w:rPr>
                <w:noProof/>
                <w:webHidden/>
              </w:rPr>
              <w:fldChar w:fldCharType="end"/>
            </w:r>
          </w:hyperlink>
        </w:p>
        <w:p w14:paraId="0A558690" w14:textId="4D27223F" w:rsidR="00A62B21" w:rsidRDefault="00A62B21">
          <w:pPr>
            <w:pStyle w:val="TOC2"/>
            <w:tabs>
              <w:tab w:val="left" w:pos="660"/>
              <w:tab w:val="right" w:leader="dot" w:pos="9350"/>
            </w:tabs>
            <w:rPr>
              <w:rFonts w:asciiTheme="minorHAnsi" w:eastAsiaTheme="minorEastAsia" w:hAnsiTheme="minorHAnsi"/>
              <w:noProof/>
              <w:sz w:val="22"/>
            </w:rPr>
          </w:pPr>
          <w:hyperlink w:anchor="_Toc41805697" w:history="1">
            <w:r w:rsidRPr="00E02680">
              <w:rPr>
                <w:rStyle w:val="Hyperlink"/>
                <w:noProof/>
              </w:rPr>
              <w:t>g)</w:t>
            </w:r>
            <w:r>
              <w:rPr>
                <w:rFonts w:asciiTheme="minorHAnsi" w:eastAsiaTheme="minorEastAsia" w:hAnsiTheme="minorHAnsi"/>
                <w:noProof/>
                <w:sz w:val="22"/>
              </w:rPr>
              <w:tab/>
            </w:r>
            <w:r w:rsidRPr="00E02680">
              <w:rPr>
                <w:rStyle w:val="Hyperlink"/>
                <w:noProof/>
              </w:rPr>
              <w:t>LUI:</w:t>
            </w:r>
            <w:r>
              <w:rPr>
                <w:noProof/>
                <w:webHidden/>
              </w:rPr>
              <w:tab/>
            </w:r>
            <w:r>
              <w:rPr>
                <w:noProof/>
                <w:webHidden/>
              </w:rPr>
              <w:fldChar w:fldCharType="begin"/>
            </w:r>
            <w:r>
              <w:rPr>
                <w:noProof/>
                <w:webHidden/>
              </w:rPr>
              <w:instrText xml:space="preserve"> PAGEREF _Toc41805697 \h </w:instrText>
            </w:r>
            <w:r>
              <w:rPr>
                <w:noProof/>
                <w:webHidden/>
              </w:rPr>
            </w:r>
            <w:r>
              <w:rPr>
                <w:noProof/>
                <w:webHidden/>
              </w:rPr>
              <w:fldChar w:fldCharType="separate"/>
            </w:r>
            <w:r>
              <w:rPr>
                <w:noProof/>
                <w:webHidden/>
              </w:rPr>
              <w:t>9</w:t>
            </w:r>
            <w:r>
              <w:rPr>
                <w:noProof/>
                <w:webHidden/>
              </w:rPr>
              <w:fldChar w:fldCharType="end"/>
            </w:r>
          </w:hyperlink>
        </w:p>
        <w:p w14:paraId="0E18036E" w14:textId="51D2EA53" w:rsidR="00A62B21" w:rsidRDefault="00A62B21">
          <w:pPr>
            <w:pStyle w:val="TOC2"/>
            <w:tabs>
              <w:tab w:val="left" w:pos="660"/>
              <w:tab w:val="right" w:leader="dot" w:pos="9350"/>
            </w:tabs>
            <w:rPr>
              <w:rFonts w:asciiTheme="minorHAnsi" w:eastAsiaTheme="minorEastAsia" w:hAnsiTheme="minorHAnsi"/>
              <w:noProof/>
              <w:sz w:val="22"/>
            </w:rPr>
          </w:pPr>
          <w:hyperlink w:anchor="_Toc41805698" w:history="1">
            <w:r w:rsidRPr="00E02680">
              <w:rPr>
                <w:rStyle w:val="Hyperlink"/>
                <w:noProof/>
              </w:rPr>
              <w:t>h)</w:t>
            </w:r>
            <w:r>
              <w:rPr>
                <w:rFonts w:asciiTheme="minorHAnsi" w:eastAsiaTheme="minorEastAsia" w:hAnsiTheme="minorHAnsi"/>
                <w:noProof/>
                <w:sz w:val="22"/>
              </w:rPr>
              <w:tab/>
            </w:r>
            <w:r w:rsidRPr="00E02680">
              <w:rPr>
                <w:rStyle w:val="Hyperlink"/>
                <w:noProof/>
              </w:rPr>
              <w:t>AND:</w:t>
            </w:r>
            <w:r>
              <w:rPr>
                <w:noProof/>
                <w:webHidden/>
              </w:rPr>
              <w:tab/>
            </w:r>
            <w:r>
              <w:rPr>
                <w:noProof/>
                <w:webHidden/>
              </w:rPr>
              <w:fldChar w:fldCharType="begin"/>
            </w:r>
            <w:r>
              <w:rPr>
                <w:noProof/>
                <w:webHidden/>
              </w:rPr>
              <w:instrText xml:space="preserve"> PAGEREF _Toc41805698 \h </w:instrText>
            </w:r>
            <w:r>
              <w:rPr>
                <w:noProof/>
                <w:webHidden/>
              </w:rPr>
            </w:r>
            <w:r>
              <w:rPr>
                <w:noProof/>
                <w:webHidden/>
              </w:rPr>
              <w:fldChar w:fldCharType="separate"/>
            </w:r>
            <w:r>
              <w:rPr>
                <w:noProof/>
                <w:webHidden/>
              </w:rPr>
              <w:t>9</w:t>
            </w:r>
            <w:r>
              <w:rPr>
                <w:noProof/>
                <w:webHidden/>
              </w:rPr>
              <w:fldChar w:fldCharType="end"/>
            </w:r>
          </w:hyperlink>
        </w:p>
        <w:p w14:paraId="4A484084" w14:textId="7B479896" w:rsidR="00A62B21" w:rsidRDefault="00A62B21">
          <w:pPr>
            <w:pStyle w:val="TOC2"/>
            <w:tabs>
              <w:tab w:val="left" w:pos="660"/>
              <w:tab w:val="right" w:leader="dot" w:pos="9350"/>
            </w:tabs>
            <w:rPr>
              <w:rFonts w:asciiTheme="minorHAnsi" w:eastAsiaTheme="minorEastAsia" w:hAnsiTheme="minorHAnsi"/>
              <w:noProof/>
              <w:sz w:val="22"/>
            </w:rPr>
          </w:pPr>
          <w:hyperlink w:anchor="_Toc41805699" w:history="1">
            <w:r w:rsidRPr="00E02680">
              <w:rPr>
                <w:rStyle w:val="Hyperlink"/>
                <w:noProof/>
              </w:rPr>
              <w:t>i)</w:t>
            </w:r>
            <w:r>
              <w:rPr>
                <w:rFonts w:asciiTheme="minorHAnsi" w:eastAsiaTheme="minorEastAsia" w:hAnsiTheme="minorHAnsi"/>
                <w:noProof/>
                <w:sz w:val="22"/>
              </w:rPr>
              <w:tab/>
            </w:r>
            <w:r w:rsidRPr="00E02680">
              <w:rPr>
                <w:rStyle w:val="Hyperlink"/>
                <w:noProof/>
              </w:rPr>
              <w:t>ANDI:</w:t>
            </w:r>
            <w:r>
              <w:rPr>
                <w:noProof/>
                <w:webHidden/>
              </w:rPr>
              <w:tab/>
            </w:r>
            <w:r>
              <w:rPr>
                <w:noProof/>
                <w:webHidden/>
              </w:rPr>
              <w:fldChar w:fldCharType="begin"/>
            </w:r>
            <w:r>
              <w:rPr>
                <w:noProof/>
                <w:webHidden/>
              </w:rPr>
              <w:instrText xml:space="preserve"> PAGEREF _Toc41805699 \h </w:instrText>
            </w:r>
            <w:r>
              <w:rPr>
                <w:noProof/>
                <w:webHidden/>
              </w:rPr>
            </w:r>
            <w:r>
              <w:rPr>
                <w:noProof/>
                <w:webHidden/>
              </w:rPr>
              <w:fldChar w:fldCharType="separate"/>
            </w:r>
            <w:r>
              <w:rPr>
                <w:noProof/>
                <w:webHidden/>
              </w:rPr>
              <w:t>9</w:t>
            </w:r>
            <w:r>
              <w:rPr>
                <w:noProof/>
                <w:webHidden/>
              </w:rPr>
              <w:fldChar w:fldCharType="end"/>
            </w:r>
          </w:hyperlink>
        </w:p>
        <w:p w14:paraId="50DFF293" w14:textId="1A71E74A" w:rsidR="00A62B21" w:rsidRDefault="00A62B21">
          <w:pPr>
            <w:pStyle w:val="TOC2"/>
            <w:tabs>
              <w:tab w:val="left" w:pos="660"/>
              <w:tab w:val="right" w:leader="dot" w:pos="9350"/>
            </w:tabs>
            <w:rPr>
              <w:rFonts w:asciiTheme="minorHAnsi" w:eastAsiaTheme="minorEastAsia" w:hAnsiTheme="minorHAnsi"/>
              <w:noProof/>
              <w:sz w:val="22"/>
            </w:rPr>
          </w:pPr>
          <w:hyperlink w:anchor="_Toc41805700" w:history="1">
            <w:r w:rsidRPr="00E02680">
              <w:rPr>
                <w:rStyle w:val="Hyperlink"/>
                <w:noProof/>
              </w:rPr>
              <w:t>j)</w:t>
            </w:r>
            <w:r>
              <w:rPr>
                <w:rFonts w:asciiTheme="minorHAnsi" w:eastAsiaTheme="minorEastAsia" w:hAnsiTheme="minorHAnsi"/>
                <w:noProof/>
                <w:sz w:val="22"/>
              </w:rPr>
              <w:tab/>
            </w:r>
            <w:r w:rsidRPr="00E02680">
              <w:rPr>
                <w:rStyle w:val="Hyperlink"/>
                <w:noProof/>
              </w:rPr>
              <w:t>OR:</w:t>
            </w:r>
            <w:r>
              <w:rPr>
                <w:noProof/>
                <w:webHidden/>
              </w:rPr>
              <w:tab/>
            </w:r>
            <w:r>
              <w:rPr>
                <w:noProof/>
                <w:webHidden/>
              </w:rPr>
              <w:fldChar w:fldCharType="begin"/>
            </w:r>
            <w:r>
              <w:rPr>
                <w:noProof/>
                <w:webHidden/>
              </w:rPr>
              <w:instrText xml:space="preserve"> PAGEREF _Toc41805700 \h </w:instrText>
            </w:r>
            <w:r>
              <w:rPr>
                <w:noProof/>
                <w:webHidden/>
              </w:rPr>
            </w:r>
            <w:r>
              <w:rPr>
                <w:noProof/>
                <w:webHidden/>
              </w:rPr>
              <w:fldChar w:fldCharType="separate"/>
            </w:r>
            <w:r>
              <w:rPr>
                <w:noProof/>
                <w:webHidden/>
              </w:rPr>
              <w:t>10</w:t>
            </w:r>
            <w:r>
              <w:rPr>
                <w:noProof/>
                <w:webHidden/>
              </w:rPr>
              <w:fldChar w:fldCharType="end"/>
            </w:r>
          </w:hyperlink>
        </w:p>
        <w:p w14:paraId="3A69DD73" w14:textId="09558473" w:rsidR="00A62B21" w:rsidRDefault="00A62B21">
          <w:pPr>
            <w:pStyle w:val="TOC2"/>
            <w:tabs>
              <w:tab w:val="left" w:pos="660"/>
              <w:tab w:val="right" w:leader="dot" w:pos="9350"/>
            </w:tabs>
            <w:rPr>
              <w:rFonts w:asciiTheme="minorHAnsi" w:eastAsiaTheme="minorEastAsia" w:hAnsiTheme="minorHAnsi"/>
              <w:noProof/>
              <w:sz w:val="22"/>
            </w:rPr>
          </w:pPr>
          <w:hyperlink w:anchor="_Toc41805701" w:history="1">
            <w:r w:rsidRPr="00E02680">
              <w:rPr>
                <w:rStyle w:val="Hyperlink"/>
                <w:noProof/>
              </w:rPr>
              <w:t>k)</w:t>
            </w:r>
            <w:r>
              <w:rPr>
                <w:rFonts w:asciiTheme="minorHAnsi" w:eastAsiaTheme="minorEastAsia" w:hAnsiTheme="minorHAnsi"/>
                <w:noProof/>
                <w:sz w:val="22"/>
              </w:rPr>
              <w:tab/>
            </w:r>
            <w:r w:rsidRPr="00E02680">
              <w:rPr>
                <w:rStyle w:val="Hyperlink"/>
                <w:noProof/>
              </w:rPr>
              <w:t>ORI:</w:t>
            </w:r>
            <w:r>
              <w:rPr>
                <w:noProof/>
                <w:webHidden/>
              </w:rPr>
              <w:tab/>
            </w:r>
            <w:r>
              <w:rPr>
                <w:noProof/>
                <w:webHidden/>
              </w:rPr>
              <w:fldChar w:fldCharType="begin"/>
            </w:r>
            <w:r>
              <w:rPr>
                <w:noProof/>
                <w:webHidden/>
              </w:rPr>
              <w:instrText xml:space="preserve"> PAGEREF _Toc41805701 \h </w:instrText>
            </w:r>
            <w:r>
              <w:rPr>
                <w:noProof/>
                <w:webHidden/>
              </w:rPr>
            </w:r>
            <w:r>
              <w:rPr>
                <w:noProof/>
                <w:webHidden/>
              </w:rPr>
              <w:fldChar w:fldCharType="separate"/>
            </w:r>
            <w:r>
              <w:rPr>
                <w:noProof/>
                <w:webHidden/>
              </w:rPr>
              <w:t>10</w:t>
            </w:r>
            <w:r>
              <w:rPr>
                <w:noProof/>
                <w:webHidden/>
              </w:rPr>
              <w:fldChar w:fldCharType="end"/>
            </w:r>
          </w:hyperlink>
        </w:p>
        <w:p w14:paraId="0A615BC6" w14:textId="15F557FF" w:rsidR="00A62B21" w:rsidRDefault="00A62B21">
          <w:pPr>
            <w:pStyle w:val="TOC2"/>
            <w:tabs>
              <w:tab w:val="left" w:pos="660"/>
              <w:tab w:val="right" w:leader="dot" w:pos="9350"/>
            </w:tabs>
            <w:rPr>
              <w:rFonts w:asciiTheme="minorHAnsi" w:eastAsiaTheme="minorEastAsia" w:hAnsiTheme="minorHAnsi"/>
              <w:noProof/>
              <w:sz w:val="22"/>
            </w:rPr>
          </w:pPr>
          <w:hyperlink w:anchor="_Toc41805702" w:history="1">
            <w:r w:rsidRPr="00E02680">
              <w:rPr>
                <w:rStyle w:val="Hyperlink"/>
                <w:noProof/>
              </w:rPr>
              <w:t>l)</w:t>
            </w:r>
            <w:r>
              <w:rPr>
                <w:rFonts w:asciiTheme="minorHAnsi" w:eastAsiaTheme="minorEastAsia" w:hAnsiTheme="minorHAnsi"/>
                <w:noProof/>
                <w:sz w:val="22"/>
              </w:rPr>
              <w:tab/>
            </w:r>
            <w:r w:rsidRPr="00E02680">
              <w:rPr>
                <w:rStyle w:val="Hyperlink"/>
                <w:noProof/>
              </w:rPr>
              <w:t>SLL:</w:t>
            </w:r>
            <w:r>
              <w:rPr>
                <w:noProof/>
                <w:webHidden/>
              </w:rPr>
              <w:tab/>
            </w:r>
            <w:r>
              <w:rPr>
                <w:noProof/>
                <w:webHidden/>
              </w:rPr>
              <w:fldChar w:fldCharType="begin"/>
            </w:r>
            <w:r>
              <w:rPr>
                <w:noProof/>
                <w:webHidden/>
              </w:rPr>
              <w:instrText xml:space="preserve"> PAGEREF _Toc41805702 \h </w:instrText>
            </w:r>
            <w:r>
              <w:rPr>
                <w:noProof/>
                <w:webHidden/>
              </w:rPr>
            </w:r>
            <w:r>
              <w:rPr>
                <w:noProof/>
                <w:webHidden/>
              </w:rPr>
              <w:fldChar w:fldCharType="separate"/>
            </w:r>
            <w:r>
              <w:rPr>
                <w:noProof/>
                <w:webHidden/>
              </w:rPr>
              <w:t>11</w:t>
            </w:r>
            <w:r>
              <w:rPr>
                <w:noProof/>
                <w:webHidden/>
              </w:rPr>
              <w:fldChar w:fldCharType="end"/>
            </w:r>
          </w:hyperlink>
        </w:p>
        <w:p w14:paraId="540A69FC" w14:textId="77E21F71" w:rsidR="00A62B21" w:rsidRDefault="00A62B21">
          <w:pPr>
            <w:pStyle w:val="TOC2"/>
            <w:tabs>
              <w:tab w:val="left" w:pos="880"/>
              <w:tab w:val="right" w:leader="dot" w:pos="9350"/>
            </w:tabs>
            <w:rPr>
              <w:rFonts w:asciiTheme="minorHAnsi" w:eastAsiaTheme="minorEastAsia" w:hAnsiTheme="minorHAnsi"/>
              <w:noProof/>
              <w:sz w:val="22"/>
            </w:rPr>
          </w:pPr>
          <w:hyperlink w:anchor="_Toc41805703" w:history="1">
            <w:r w:rsidRPr="00E02680">
              <w:rPr>
                <w:rStyle w:val="Hyperlink"/>
                <w:noProof/>
              </w:rPr>
              <w:t>m)</w:t>
            </w:r>
            <w:r>
              <w:rPr>
                <w:rFonts w:asciiTheme="minorHAnsi" w:eastAsiaTheme="minorEastAsia" w:hAnsiTheme="minorHAnsi"/>
                <w:noProof/>
                <w:sz w:val="22"/>
              </w:rPr>
              <w:tab/>
            </w:r>
            <w:r w:rsidRPr="00E02680">
              <w:rPr>
                <w:rStyle w:val="Hyperlink"/>
                <w:noProof/>
              </w:rPr>
              <w:t>SRL:</w:t>
            </w:r>
            <w:r>
              <w:rPr>
                <w:noProof/>
                <w:webHidden/>
              </w:rPr>
              <w:tab/>
            </w:r>
            <w:r>
              <w:rPr>
                <w:noProof/>
                <w:webHidden/>
              </w:rPr>
              <w:fldChar w:fldCharType="begin"/>
            </w:r>
            <w:r>
              <w:rPr>
                <w:noProof/>
                <w:webHidden/>
              </w:rPr>
              <w:instrText xml:space="preserve"> PAGEREF _Toc41805703 \h </w:instrText>
            </w:r>
            <w:r>
              <w:rPr>
                <w:noProof/>
                <w:webHidden/>
              </w:rPr>
            </w:r>
            <w:r>
              <w:rPr>
                <w:noProof/>
                <w:webHidden/>
              </w:rPr>
              <w:fldChar w:fldCharType="separate"/>
            </w:r>
            <w:r>
              <w:rPr>
                <w:noProof/>
                <w:webHidden/>
              </w:rPr>
              <w:t>11</w:t>
            </w:r>
            <w:r>
              <w:rPr>
                <w:noProof/>
                <w:webHidden/>
              </w:rPr>
              <w:fldChar w:fldCharType="end"/>
            </w:r>
          </w:hyperlink>
        </w:p>
        <w:p w14:paraId="2E90C516" w14:textId="149FA05A" w:rsidR="00A62B21" w:rsidRDefault="00A62B21">
          <w:pPr>
            <w:pStyle w:val="TOC2"/>
            <w:tabs>
              <w:tab w:val="left" w:pos="660"/>
              <w:tab w:val="right" w:leader="dot" w:pos="9350"/>
            </w:tabs>
            <w:rPr>
              <w:rFonts w:asciiTheme="minorHAnsi" w:eastAsiaTheme="minorEastAsia" w:hAnsiTheme="minorHAnsi"/>
              <w:noProof/>
              <w:sz w:val="22"/>
            </w:rPr>
          </w:pPr>
          <w:hyperlink w:anchor="_Toc41805704" w:history="1">
            <w:r w:rsidRPr="00E02680">
              <w:rPr>
                <w:rStyle w:val="Hyperlink"/>
                <w:noProof/>
              </w:rPr>
              <w:t>n)</w:t>
            </w:r>
            <w:r>
              <w:rPr>
                <w:rFonts w:asciiTheme="minorHAnsi" w:eastAsiaTheme="minorEastAsia" w:hAnsiTheme="minorHAnsi"/>
                <w:noProof/>
                <w:sz w:val="22"/>
              </w:rPr>
              <w:tab/>
            </w:r>
            <w:r w:rsidRPr="00E02680">
              <w:rPr>
                <w:rStyle w:val="Hyperlink"/>
                <w:noProof/>
              </w:rPr>
              <w:t>SRA:</w:t>
            </w:r>
            <w:r>
              <w:rPr>
                <w:noProof/>
                <w:webHidden/>
              </w:rPr>
              <w:tab/>
            </w:r>
            <w:r>
              <w:rPr>
                <w:noProof/>
                <w:webHidden/>
              </w:rPr>
              <w:fldChar w:fldCharType="begin"/>
            </w:r>
            <w:r>
              <w:rPr>
                <w:noProof/>
                <w:webHidden/>
              </w:rPr>
              <w:instrText xml:space="preserve"> PAGEREF _Toc41805704 \h </w:instrText>
            </w:r>
            <w:r>
              <w:rPr>
                <w:noProof/>
                <w:webHidden/>
              </w:rPr>
            </w:r>
            <w:r>
              <w:rPr>
                <w:noProof/>
                <w:webHidden/>
              </w:rPr>
              <w:fldChar w:fldCharType="separate"/>
            </w:r>
            <w:r>
              <w:rPr>
                <w:noProof/>
                <w:webHidden/>
              </w:rPr>
              <w:t>12</w:t>
            </w:r>
            <w:r>
              <w:rPr>
                <w:noProof/>
                <w:webHidden/>
              </w:rPr>
              <w:fldChar w:fldCharType="end"/>
            </w:r>
          </w:hyperlink>
        </w:p>
        <w:p w14:paraId="02E59CFC" w14:textId="000A55B9" w:rsidR="00A62B21" w:rsidRDefault="00A62B21">
          <w:pPr>
            <w:pStyle w:val="TOC2"/>
            <w:tabs>
              <w:tab w:val="left" w:pos="660"/>
              <w:tab w:val="right" w:leader="dot" w:pos="9350"/>
            </w:tabs>
            <w:rPr>
              <w:rFonts w:asciiTheme="minorHAnsi" w:eastAsiaTheme="minorEastAsia" w:hAnsiTheme="minorHAnsi"/>
              <w:noProof/>
              <w:sz w:val="22"/>
            </w:rPr>
          </w:pPr>
          <w:hyperlink w:anchor="_Toc41805705" w:history="1">
            <w:r w:rsidRPr="00E02680">
              <w:rPr>
                <w:rStyle w:val="Hyperlink"/>
                <w:noProof/>
              </w:rPr>
              <w:t>o)</w:t>
            </w:r>
            <w:r>
              <w:rPr>
                <w:rFonts w:asciiTheme="minorHAnsi" w:eastAsiaTheme="minorEastAsia" w:hAnsiTheme="minorHAnsi"/>
                <w:noProof/>
                <w:sz w:val="22"/>
              </w:rPr>
              <w:tab/>
            </w:r>
            <w:r w:rsidRPr="00E02680">
              <w:rPr>
                <w:rStyle w:val="Hyperlink"/>
                <w:noProof/>
              </w:rPr>
              <w:t>SLT:</w:t>
            </w:r>
            <w:r>
              <w:rPr>
                <w:noProof/>
                <w:webHidden/>
              </w:rPr>
              <w:tab/>
            </w:r>
            <w:r>
              <w:rPr>
                <w:noProof/>
                <w:webHidden/>
              </w:rPr>
              <w:fldChar w:fldCharType="begin"/>
            </w:r>
            <w:r>
              <w:rPr>
                <w:noProof/>
                <w:webHidden/>
              </w:rPr>
              <w:instrText xml:space="preserve"> PAGEREF _Toc41805705 \h </w:instrText>
            </w:r>
            <w:r>
              <w:rPr>
                <w:noProof/>
                <w:webHidden/>
              </w:rPr>
            </w:r>
            <w:r>
              <w:rPr>
                <w:noProof/>
                <w:webHidden/>
              </w:rPr>
              <w:fldChar w:fldCharType="separate"/>
            </w:r>
            <w:r>
              <w:rPr>
                <w:noProof/>
                <w:webHidden/>
              </w:rPr>
              <w:t>12</w:t>
            </w:r>
            <w:r>
              <w:rPr>
                <w:noProof/>
                <w:webHidden/>
              </w:rPr>
              <w:fldChar w:fldCharType="end"/>
            </w:r>
          </w:hyperlink>
        </w:p>
        <w:p w14:paraId="3DC427AB" w14:textId="53F202B8" w:rsidR="00A62B21" w:rsidRDefault="00A62B21">
          <w:pPr>
            <w:pStyle w:val="TOC2"/>
            <w:tabs>
              <w:tab w:val="left" w:pos="660"/>
              <w:tab w:val="right" w:leader="dot" w:pos="9350"/>
            </w:tabs>
            <w:rPr>
              <w:rFonts w:asciiTheme="minorHAnsi" w:eastAsiaTheme="minorEastAsia" w:hAnsiTheme="minorHAnsi"/>
              <w:noProof/>
              <w:sz w:val="22"/>
            </w:rPr>
          </w:pPr>
          <w:hyperlink w:anchor="_Toc41805706" w:history="1">
            <w:r w:rsidRPr="00E02680">
              <w:rPr>
                <w:rStyle w:val="Hyperlink"/>
                <w:noProof/>
              </w:rPr>
              <w:t>p)</w:t>
            </w:r>
            <w:r>
              <w:rPr>
                <w:rFonts w:asciiTheme="minorHAnsi" w:eastAsiaTheme="minorEastAsia" w:hAnsiTheme="minorHAnsi"/>
                <w:noProof/>
                <w:sz w:val="22"/>
              </w:rPr>
              <w:tab/>
            </w:r>
            <w:r w:rsidRPr="00E02680">
              <w:rPr>
                <w:rStyle w:val="Hyperlink"/>
                <w:noProof/>
              </w:rPr>
              <w:t>SLTI:</w:t>
            </w:r>
            <w:r>
              <w:rPr>
                <w:noProof/>
                <w:webHidden/>
              </w:rPr>
              <w:tab/>
            </w:r>
            <w:r>
              <w:rPr>
                <w:noProof/>
                <w:webHidden/>
              </w:rPr>
              <w:fldChar w:fldCharType="begin"/>
            </w:r>
            <w:r>
              <w:rPr>
                <w:noProof/>
                <w:webHidden/>
              </w:rPr>
              <w:instrText xml:space="preserve"> PAGEREF _Toc41805706 \h </w:instrText>
            </w:r>
            <w:r>
              <w:rPr>
                <w:noProof/>
                <w:webHidden/>
              </w:rPr>
            </w:r>
            <w:r>
              <w:rPr>
                <w:noProof/>
                <w:webHidden/>
              </w:rPr>
              <w:fldChar w:fldCharType="separate"/>
            </w:r>
            <w:r>
              <w:rPr>
                <w:noProof/>
                <w:webHidden/>
              </w:rPr>
              <w:t>13</w:t>
            </w:r>
            <w:r>
              <w:rPr>
                <w:noProof/>
                <w:webHidden/>
              </w:rPr>
              <w:fldChar w:fldCharType="end"/>
            </w:r>
          </w:hyperlink>
        </w:p>
        <w:p w14:paraId="2932A6D6" w14:textId="51E9143A" w:rsidR="00A62B21" w:rsidRDefault="00A62B21">
          <w:pPr>
            <w:pStyle w:val="TOC2"/>
            <w:tabs>
              <w:tab w:val="left" w:pos="660"/>
              <w:tab w:val="right" w:leader="dot" w:pos="9350"/>
            </w:tabs>
            <w:rPr>
              <w:rFonts w:asciiTheme="minorHAnsi" w:eastAsiaTheme="minorEastAsia" w:hAnsiTheme="minorHAnsi"/>
              <w:noProof/>
              <w:sz w:val="22"/>
            </w:rPr>
          </w:pPr>
          <w:hyperlink w:anchor="_Toc41805707" w:history="1">
            <w:r w:rsidRPr="00E02680">
              <w:rPr>
                <w:rStyle w:val="Hyperlink"/>
                <w:noProof/>
              </w:rPr>
              <w:t>q)</w:t>
            </w:r>
            <w:r>
              <w:rPr>
                <w:rFonts w:asciiTheme="minorHAnsi" w:eastAsiaTheme="minorEastAsia" w:hAnsiTheme="minorHAnsi"/>
                <w:noProof/>
                <w:sz w:val="22"/>
              </w:rPr>
              <w:tab/>
            </w:r>
            <w:r w:rsidRPr="00E02680">
              <w:rPr>
                <w:rStyle w:val="Hyperlink"/>
                <w:noProof/>
              </w:rPr>
              <w:t>NOR:</w:t>
            </w:r>
            <w:r>
              <w:rPr>
                <w:noProof/>
                <w:webHidden/>
              </w:rPr>
              <w:tab/>
            </w:r>
            <w:r>
              <w:rPr>
                <w:noProof/>
                <w:webHidden/>
              </w:rPr>
              <w:fldChar w:fldCharType="begin"/>
            </w:r>
            <w:r>
              <w:rPr>
                <w:noProof/>
                <w:webHidden/>
              </w:rPr>
              <w:instrText xml:space="preserve"> PAGEREF _Toc41805707 \h </w:instrText>
            </w:r>
            <w:r>
              <w:rPr>
                <w:noProof/>
                <w:webHidden/>
              </w:rPr>
            </w:r>
            <w:r>
              <w:rPr>
                <w:noProof/>
                <w:webHidden/>
              </w:rPr>
              <w:fldChar w:fldCharType="separate"/>
            </w:r>
            <w:r>
              <w:rPr>
                <w:noProof/>
                <w:webHidden/>
              </w:rPr>
              <w:t>13</w:t>
            </w:r>
            <w:r>
              <w:rPr>
                <w:noProof/>
                <w:webHidden/>
              </w:rPr>
              <w:fldChar w:fldCharType="end"/>
            </w:r>
          </w:hyperlink>
        </w:p>
        <w:p w14:paraId="173736D0" w14:textId="77CE3C71" w:rsidR="00A62B21" w:rsidRDefault="00A62B21">
          <w:pPr>
            <w:pStyle w:val="TOC2"/>
            <w:tabs>
              <w:tab w:val="left" w:pos="660"/>
              <w:tab w:val="right" w:leader="dot" w:pos="9350"/>
            </w:tabs>
            <w:rPr>
              <w:rFonts w:asciiTheme="minorHAnsi" w:eastAsiaTheme="minorEastAsia" w:hAnsiTheme="minorHAnsi"/>
              <w:noProof/>
              <w:sz w:val="22"/>
            </w:rPr>
          </w:pPr>
          <w:hyperlink w:anchor="_Toc41805708" w:history="1">
            <w:r w:rsidRPr="00E02680">
              <w:rPr>
                <w:rStyle w:val="Hyperlink"/>
                <w:noProof/>
              </w:rPr>
              <w:t>r)</w:t>
            </w:r>
            <w:r>
              <w:rPr>
                <w:rFonts w:asciiTheme="minorHAnsi" w:eastAsiaTheme="minorEastAsia" w:hAnsiTheme="minorHAnsi"/>
                <w:noProof/>
                <w:sz w:val="22"/>
              </w:rPr>
              <w:tab/>
            </w:r>
            <w:r w:rsidRPr="00E02680">
              <w:rPr>
                <w:rStyle w:val="Hyperlink"/>
                <w:noProof/>
              </w:rPr>
              <w:t>BEQ:</w:t>
            </w:r>
            <w:r>
              <w:rPr>
                <w:noProof/>
                <w:webHidden/>
              </w:rPr>
              <w:tab/>
            </w:r>
            <w:r>
              <w:rPr>
                <w:noProof/>
                <w:webHidden/>
              </w:rPr>
              <w:fldChar w:fldCharType="begin"/>
            </w:r>
            <w:r>
              <w:rPr>
                <w:noProof/>
                <w:webHidden/>
              </w:rPr>
              <w:instrText xml:space="preserve"> PAGEREF _Toc41805708 \h </w:instrText>
            </w:r>
            <w:r>
              <w:rPr>
                <w:noProof/>
                <w:webHidden/>
              </w:rPr>
            </w:r>
            <w:r>
              <w:rPr>
                <w:noProof/>
                <w:webHidden/>
              </w:rPr>
              <w:fldChar w:fldCharType="separate"/>
            </w:r>
            <w:r>
              <w:rPr>
                <w:noProof/>
                <w:webHidden/>
              </w:rPr>
              <w:t>14</w:t>
            </w:r>
            <w:r>
              <w:rPr>
                <w:noProof/>
                <w:webHidden/>
              </w:rPr>
              <w:fldChar w:fldCharType="end"/>
            </w:r>
          </w:hyperlink>
        </w:p>
        <w:p w14:paraId="3C3E7F96" w14:textId="05D28177" w:rsidR="00A62B21" w:rsidRDefault="00A62B21">
          <w:pPr>
            <w:pStyle w:val="TOC2"/>
            <w:tabs>
              <w:tab w:val="left" w:pos="660"/>
              <w:tab w:val="right" w:leader="dot" w:pos="9350"/>
            </w:tabs>
            <w:rPr>
              <w:rFonts w:asciiTheme="minorHAnsi" w:eastAsiaTheme="minorEastAsia" w:hAnsiTheme="minorHAnsi"/>
              <w:noProof/>
              <w:sz w:val="22"/>
            </w:rPr>
          </w:pPr>
          <w:hyperlink w:anchor="_Toc41805709" w:history="1">
            <w:r w:rsidRPr="00E02680">
              <w:rPr>
                <w:rStyle w:val="Hyperlink"/>
                <w:noProof/>
              </w:rPr>
              <w:t>s)</w:t>
            </w:r>
            <w:r>
              <w:rPr>
                <w:rFonts w:asciiTheme="minorHAnsi" w:eastAsiaTheme="minorEastAsia" w:hAnsiTheme="minorHAnsi"/>
                <w:noProof/>
                <w:sz w:val="22"/>
              </w:rPr>
              <w:tab/>
            </w:r>
            <w:r w:rsidRPr="00E02680">
              <w:rPr>
                <w:rStyle w:val="Hyperlink"/>
                <w:noProof/>
              </w:rPr>
              <w:t>BNE:</w:t>
            </w:r>
            <w:r>
              <w:rPr>
                <w:noProof/>
                <w:webHidden/>
              </w:rPr>
              <w:tab/>
            </w:r>
            <w:r>
              <w:rPr>
                <w:noProof/>
                <w:webHidden/>
              </w:rPr>
              <w:fldChar w:fldCharType="begin"/>
            </w:r>
            <w:r>
              <w:rPr>
                <w:noProof/>
                <w:webHidden/>
              </w:rPr>
              <w:instrText xml:space="preserve"> PAGEREF _Toc41805709 \h </w:instrText>
            </w:r>
            <w:r>
              <w:rPr>
                <w:noProof/>
                <w:webHidden/>
              </w:rPr>
            </w:r>
            <w:r>
              <w:rPr>
                <w:noProof/>
                <w:webHidden/>
              </w:rPr>
              <w:fldChar w:fldCharType="separate"/>
            </w:r>
            <w:r>
              <w:rPr>
                <w:noProof/>
                <w:webHidden/>
              </w:rPr>
              <w:t>14</w:t>
            </w:r>
            <w:r>
              <w:rPr>
                <w:noProof/>
                <w:webHidden/>
              </w:rPr>
              <w:fldChar w:fldCharType="end"/>
            </w:r>
          </w:hyperlink>
        </w:p>
        <w:p w14:paraId="44B175E8" w14:textId="3ACAE123" w:rsidR="00A62B21" w:rsidRDefault="00A62B21">
          <w:pPr>
            <w:pStyle w:val="TOC2"/>
            <w:tabs>
              <w:tab w:val="left" w:pos="660"/>
              <w:tab w:val="right" w:leader="dot" w:pos="9350"/>
            </w:tabs>
            <w:rPr>
              <w:rFonts w:asciiTheme="minorHAnsi" w:eastAsiaTheme="minorEastAsia" w:hAnsiTheme="minorHAnsi"/>
              <w:noProof/>
              <w:sz w:val="22"/>
            </w:rPr>
          </w:pPr>
          <w:hyperlink w:anchor="_Toc41805710" w:history="1">
            <w:r w:rsidRPr="00E02680">
              <w:rPr>
                <w:rStyle w:val="Hyperlink"/>
                <w:noProof/>
              </w:rPr>
              <w:t>t)</w:t>
            </w:r>
            <w:r>
              <w:rPr>
                <w:rFonts w:asciiTheme="minorHAnsi" w:eastAsiaTheme="minorEastAsia" w:hAnsiTheme="minorHAnsi"/>
                <w:noProof/>
                <w:sz w:val="22"/>
              </w:rPr>
              <w:tab/>
            </w:r>
            <w:r w:rsidRPr="00E02680">
              <w:rPr>
                <w:rStyle w:val="Hyperlink"/>
                <w:noProof/>
              </w:rPr>
              <w:t>J:</w:t>
            </w:r>
            <w:r>
              <w:rPr>
                <w:noProof/>
                <w:webHidden/>
              </w:rPr>
              <w:tab/>
            </w:r>
            <w:r>
              <w:rPr>
                <w:noProof/>
                <w:webHidden/>
              </w:rPr>
              <w:fldChar w:fldCharType="begin"/>
            </w:r>
            <w:r>
              <w:rPr>
                <w:noProof/>
                <w:webHidden/>
              </w:rPr>
              <w:instrText xml:space="preserve"> PAGEREF _Toc41805710 \h </w:instrText>
            </w:r>
            <w:r>
              <w:rPr>
                <w:noProof/>
                <w:webHidden/>
              </w:rPr>
            </w:r>
            <w:r>
              <w:rPr>
                <w:noProof/>
                <w:webHidden/>
              </w:rPr>
              <w:fldChar w:fldCharType="separate"/>
            </w:r>
            <w:r>
              <w:rPr>
                <w:noProof/>
                <w:webHidden/>
              </w:rPr>
              <w:t>14</w:t>
            </w:r>
            <w:r>
              <w:rPr>
                <w:noProof/>
                <w:webHidden/>
              </w:rPr>
              <w:fldChar w:fldCharType="end"/>
            </w:r>
          </w:hyperlink>
        </w:p>
        <w:p w14:paraId="67052C02" w14:textId="13FD1329" w:rsidR="00A62B21" w:rsidRDefault="00A62B21">
          <w:pPr>
            <w:pStyle w:val="TOC1"/>
            <w:tabs>
              <w:tab w:val="left" w:pos="480"/>
              <w:tab w:val="right" w:leader="dot" w:pos="9350"/>
            </w:tabs>
            <w:rPr>
              <w:rFonts w:asciiTheme="minorHAnsi" w:eastAsiaTheme="minorEastAsia" w:hAnsiTheme="minorHAnsi"/>
              <w:noProof/>
              <w:sz w:val="22"/>
            </w:rPr>
          </w:pPr>
          <w:hyperlink w:anchor="_Toc41805711" w:history="1">
            <w:r w:rsidRPr="00E02680">
              <w:rPr>
                <w:rStyle w:val="Hyperlink"/>
                <w:noProof/>
              </w:rPr>
              <w:t>V.</w:t>
            </w:r>
            <w:r>
              <w:rPr>
                <w:rFonts w:asciiTheme="minorHAnsi" w:eastAsiaTheme="minorEastAsia" w:hAnsiTheme="minorHAnsi"/>
                <w:noProof/>
                <w:sz w:val="22"/>
              </w:rPr>
              <w:tab/>
            </w:r>
            <w:r w:rsidRPr="00E02680">
              <w:rPr>
                <w:rStyle w:val="Hyperlink"/>
                <w:noProof/>
              </w:rPr>
              <w:t>Instruction Formats:</w:t>
            </w:r>
            <w:r>
              <w:rPr>
                <w:noProof/>
                <w:webHidden/>
              </w:rPr>
              <w:tab/>
            </w:r>
            <w:r>
              <w:rPr>
                <w:noProof/>
                <w:webHidden/>
              </w:rPr>
              <w:fldChar w:fldCharType="begin"/>
            </w:r>
            <w:r>
              <w:rPr>
                <w:noProof/>
                <w:webHidden/>
              </w:rPr>
              <w:instrText xml:space="preserve"> PAGEREF _Toc41805711 \h </w:instrText>
            </w:r>
            <w:r>
              <w:rPr>
                <w:noProof/>
                <w:webHidden/>
              </w:rPr>
            </w:r>
            <w:r>
              <w:rPr>
                <w:noProof/>
                <w:webHidden/>
              </w:rPr>
              <w:fldChar w:fldCharType="separate"/>
            </w:r>
            <w:r>
              <w:rPr>
                <w:noProof/>
                <w:webHidden/>
              </w:rPr>
              <w:t>15</w:t>
            </w:r>
            <w:r>
              <w:rPr>
                <w:noProof/>
                <w:webHidden/>
              </w:rPr>
              <w:fldChar w:fldCharType="end"/>
            </w:r>
          </w:hyperlink>
        </w:p>
        <w:p w14:paraId="4C7623B0" w14:textId="4BBD608B" w:rsidR="00A62B21" w:rsidRDefault="00A62B21">
          <w:pPr>
            <w:pStyle w:val="TOC2"/>
            <w:tabs>
              <w:tab w:val="left" w:pos="660"/>
              <w:tab w:val="right" w:leader="dot" w:pos="9350"/>
            </w:tabs>
            <w:rPr>
              <w:rFonts w:asciiTheme="minorHAnsi" w:eastAsiaTheme="minorEastAsia" w:hAnsiTheme="minorHAnsi"/>
              <w:noProof/>
              <w:sz w:val="22"/>
            </w:rPr>
          </w:pPr>
          <w:hyperlink w:anchor="_Toc41805712" w:history="1">
            <w:r w:rsidRPr="00E02680">
              <w:rPr>
                <w:rStyle w:val="Hyperlink"/>
                <w:noProof/>
              </w:rPr>
              <w:t>u)</w:t>
            </w:r>
            <w:r>
              <w:rPr>
                <w:rFonts w:asciiTheme="minorHAnsi" w:eastAsiaTheme="minorEastAsia" w:hAnsiTheme="minorHAnsi"/>
                <w:noProof/>
                <w:sz w:val="22"/>
              </w:rPr>
              <w:tab/>
            </w:r>
            <w:r w:rsidRPr="00E02680">
              <w:rPr>
                <w:rStyle w:val="Hyperlink"/>
                <w:noProof/>
              </w:rPr>
              <w:t>R-Format:</w:t>
            </w:r>
            <w:r>
              <w:rPr>
                <w:noProof/>
                <w:webHidden/>
              </w:rPr>
              <w:tab/>
            </w:r>
            <w:r>
              <w:rPr>
                <w:noProof/>
                <w:webHidden/>
              </w:rPr>
              <w:fldChar w:fldCharType="begin"/>
            </w:r>
            <w:r>
              <w:rPr>
                <w:noProof/>
                <w:webHidden/>
              </w:rPr>
              <w:instrText xml:space="preserve"> PAGEREF _Toc41805712 \h </w:instrText>
            </w:r>
            <w:r>
              <w:rPr>
                <w:noProof/>
                <w:webHidden/>
              </w:rPr>
            </w:r>
            <w:r>
              <w:rPr>
                <w:noProof/>
                <w:webHidden/>
              </w:rPr>
              <w:fldChar w:fldCharType="separate"/>
            </w:r>
            <w:r>
              <w:rPr>
                <w:noProof/>
                <w:webHidden/>
              </w:rPr>
              <w:t>15</w:t>
            </w:r>
            <w:r>
              <w:rPr>
                <w:noProof/>
                <w:webHidden/>
              </w:rPr>
              <w:fldChar w:fldCharType="end"/>
            </w:r>
          </w:hyperlink>
        </w:p>
        <w:p w14:paraId="6B440468" w14:textId="03401471" w:rsidR="00A62B21" w:rsidRDefault="00A62B21">
          <w:pPr>
            <w:pStyle w:val="TOC2"/>
            <w:tabs>
              <w:tab w:val="left" w:pos="660"/>
              <w:tab w:val="right" w:leader="dot" w:pos="9350"/>
            </w:tabs>
            <w:rPr>
              <w:rFonts w:asciiTheme="minorHAnsi" w:eastAsiaTheme="minorEastAsia" w:hAnsiTheme="minorHAnsi"/>
              <w:noProof/>
              <w:sz w:val="22"/>
            </w:rPr>
          </w:pPr>
          <w:hyperlink w:anchor="_Toc41805713" w:history="1">
            <w:r w:rsidRPr="00E02680">
              <w:rPr>
                <w:rStyle w:val="Hyperlink"/>
                <w:noProof/>
              </w:rPr>
              <w:t>v)</w:t>
            </w:r>
            <w:r>
              <w:rPr>
                <w:rFonts w:asciiTheme="minorHAnsi" w:eastAsiaTheme="minorEastAsia" w:hAnsiTheme="minorHAnsi"/>
                <w:noProof/>
                <w:sz w:val="22"/>
              </w:rPr>
              <w:tab/>
            </w:r>
            <w:r w:rsidRPr="00E02680">
              <w:rPr>
                <w:rStyle w:val="Hyperlink"/>
                <w:noProof/>
              </w:rPr>
              <w:t>I-Format:</w:t>
            </w:r>
            <w:r>
              <w:rPr>
                <w:noProof/>
                <w:webHidden/>
              </w:rPr>
              <w:tab/>
            </w:r>
            <w:r>
              <w:rPr>
                <w:noProof/>
                <w:webHidden/>
              </w:rPr>
              <w:fldChar w:fldCharType="begin"/>
            </w:r>
            <w:r>
              <w:rPr>
                <w:noProof/>
                <w:webHidden/>
              </w:rPr>
              <w:instrText xml:space="preserve"> PAGEREF _Toc41805713 \h </w:instrText>
            </w:r>
            <w:r>
              <w:rPr>
                <w:noProof/>
                <w:webHidden/>
              </w:rPr>
            </w:r>
            <w:r>
              <w:rPr>
                <w:noProof/>
                <w:webHidden/>
              </w:rPr>
              <w:fldChar w:fldCharType="separate"/>
            </w:r>
            <w:r>
              <w:rPr>
                <w:noProof/>
                <w:webHidden/>
              </w:rPr>
              <w:t>15</w:t>
            </w:r>
            <w:r>
              <w:rPr>
                <w:noProof/>
                <w:webHidden/>
              </w:rPr>
              <w:fldChar w:fldCharType="end"/>
            </w:r>
          </w:hyperlink>
        </w:p>
        <w:p w14:paraId="2B69F215" w14:textId="0EF49745" w:rsidR="00A62B21" w:rsidRDefault="00A62B21">
          <w:pPr>
            <w:pStyle w:val="TOC2"/>
            <w:tabs>
              <w:tab w:val="left" w:pos="880"/>
              <w:tab w:val="right" w:leader="dot" w:pos="9350"/>
            </w:tabs>
            <w:rPr>
              <w:rFonts w:asciiTheme="minorHAnsi" w:eastAsiaTheme="minorEastAsia" w:hAnsiTheme="minorHAnsi"/>
              <w:noProof/>
              <w:sz w:val="22"/>
            </w:rPr>
          </w:pPr>
          <w:hyperlink w:anchor="_Toc41805714" w:history="1">
            <w:r w:rsidRPr="00E02680">
              <w:rPr>
                <w:rStyle w:val="Hyperlink"/>
                <w:noProof/>
              </w:rPr>
              <w:t>w)</w:t>
            </w:r>
            <w:r>
              <w:rPr>
                <w:rFonts w:asciiTheme="minorHAnsi" w:eastAsiaTheme="minorEastAsia" w:hAnsiTheme="minorHAnsi"/>
                <w:noProof/>
                <w:sz w:val="22"/>
              </w:rPr>
              <w:tab/>
            </w:r>
            <w:r w:rsidRPr="00E02680">
              <w:rPr>
                <w:rStyle w:val="Hyperlink"/>
                <w:noProof/>
              </w:rPr>
              <w:t>J-Format:</w:t>
            </w:r>
            <w:r>
              <w:rPr>
                <w:noProof/>
                <w:webHidden/>
              </w:rPr>
              <w:tab/>
            </w:r>
            <w:r>
              <w:rPr>
                <w:noProof/>
                <w:webHidden/>
              </w:rPr>
              <w:fldChar w:fldCharType="begin"/>
            </w:r>
            <w:r>
              <w:rPr>
                <w:noProof/>
                <w:webHidden/>
              </w:rPr>
              <w:instrText xml:space="preserve"> PAGEREF _Toc41805714 \h </w:instrText>
            </w:r>
            <w:r>
              <w:rPr>
                <w:noProof/>
                <w:webHidden/>
              </w:rPr>
            </w:r>
            <w:r>
              <w:rPr>
                <w:noProof/>
                <w:webHidden/>
              </w:rPr>
              <w:fldChar w:fldCharType="separate"/>
            </w:r>
            <w:r>
              <w:rPr>
                <w:noProof/>
                <w:webHidden/>
              </w:rPr>
              <w:t>15</w:t>
            </w:r>
            <w:r>
              <w:rPr>
                <w:noProof/>
                <w:webHidden/>
              </w:rPr>
              <w:fldChar w:fldCharType="end"/>
            </w:r>
          </w:hyperlink>
        </w:p>
        <w:p w14:paraId="1A78E37A" w14:textId="232248B2" w:rsidR="00A62B21" w:rsidRDefault="00A62B21">
          <w:pPr>
            <w:pStyle w:val="TOC1"/>
            <w:tabs>
              <w:tab w:val="left" w:pos="660"/>
              <w:tab w:val="right" w:leader="dot" w:pos="9350"/>
            </w:tabs>
            <w:rPr>
              <w:rFonts w:asciiTheme="minorHAnsi" w:eastAsiaTheme="minorEastAsia" w:hAnsiTheme="minorHAnsi"/>
              <w:noProof/>
              <w:sz w:val="22"/>
            </w:rPr>
          </w:pPr>
          <w:hyperlink w:anchor="_Toc41805715" w:history="1">
            <w:r w:rsidRPr="00E02680">
              <w:rPr>
                <w:rStyle w:val="Hyperlink"/>
                <w:noProof/>
              </w:rPr>
              <w:t>VI.</w:t>
            </w:r>
            <w:r>
              <w:rPr>
                <w:rFonts w:asciiTheme="minorHAnsi" w:eastAsiaTheme="minorEastAsia" w:hAnsiTheme="minorHAnsi"/>
                <w:noProof/>
                <w:sz w:val="22"/>
              </w:rPr>
              <w:tab/>
            </w:r>
            <w:r w:rsidRPr="00E02680">
              <w:rPr>
                <w:rStyle w:val="Hyperlink"/>
                <w:noProof/>
              </w:rPr>
              <w:t>List of References</w:t>
            </w:r>
            <w:r>
              <w:rPr>
                <w:noProof/>
                <w:webHidden/>
              </w:rPr>
              <w:tab/>
            </w:r>
            <w:r>
              <w:rPr>
                <w:noProof/>
                <w:webHidden/>
              </w:rPr>
              <w:fldChar w:fldCharType="begin"/>
            </w:r>
            <w:r>
              <w:rPr>
                <w:noProof/>
                <w:webHidden/>
              </w:rPr>
              <w:instrText xml:space="preserve"> PAGEREF _Toc41805715 \h </w:instrText>
            </w:r>
            <w:r>
              <w:rPr>
                <w:noProof/>
                <w:webHidden/>
              </w:rPr>
            </w:r>
            <w:r>
              <w:rPr>
                <w:noProof/>
                <w:webHidden/>
              </w:rPr>
              <w:fldChar w:fldCharType="separate"/>
            </w:r>
            <w:r>
              <w:rPr>
                <w:noProof/>
                <w:webHidden/>
              </w:rPr>
              <w:t>16</w:t>
            </w:r>
            <w:r>
              <w:rPr>
                <w:noProof/>
                <w:webHidden/>
              </w:rPr>
              <w:fldChar w:fldCharType="end"/>
            </w:r>
          </w:hyperlink>
        </w:p>
        <w:p w14:paraId="5617231E" w14:textId="2ABB7C9D" w:rsidR="007C2428" w:rsidRDefault="007C2428" w:rsidP="007C2428">
          <w:r>
            <w:rPr>
              <w:b/>
              <w:bCs/>
              <w:noProof/>
            </w:rPr>
            <w:fldChar w:fldCharType="end"/>
          </w:r>
        </w:p>
      </w:sdtContent>
    </w:sdt>
    <w:p w14:paraId="7C785AA6" w14:textId="77777777" w:rsidR="00CD24B4" w:rsidRDefault="00CD24B4" w:rsidP="005A2687"/>
    <w:p w14:paraId="1D44EB07" w14:textId="3CA35108" w:rsidR="00CD24B4" w:rsidRDefault="00CD24B4" w:rsidP="00CD24B4">
      <w:pPr>
        <w:pStyle w:val="Heading1"/>
      </w:pPr>
      <w:r>
        <w:lastRenderedPageBreak/>
        <w:t xml:space="preserve"> </w:t>
      </w:r>
      <w:bookmarkStart w:id="0" w:name="_Toc41805687"/>
      <w:r>
        <w:t>Roles Distribution</w:t>
      </w:r>
      <w:bookmarkEnd w:id="0"/>
    </w:p>
    <w:p w14:paraId="606877A5" w14:textId="77777777" w:rsidR="00CD24B4" w:rsidRPr="00CD24B4" w:rsidRDefault="00CD24B4" w:rsidP="00CD24B4">
      <w:pPr>
        <w:rPr>
          <w:sz w:val="20"/>
          <w:szCs w:val="18"/>
        </w:rPr>
      </w:pPr>
    </w:p>
    <w:p w14:paraId="67E78266" w14:textId="2028D369" w:rsidR="009B717B" w:rsidRPr="003F4298" w:rsidRDefault="009B717B" w:rsidP="003F4298">
      <w:pPr>
        <w:pStyle w:val="ListParagraph"/>
        <w:numPr>
          <w:ilvl w:val="0"/>
          <w:numId w:val="8"/>
        </w:numPr>
        <w:rPr>
          <w:rFonts w:cstheme="majorBidi"/>
          <w:sz w:val="28"/>
          <w:szCs w:val="28"/>
        </w:rPr>
      </w:pPr>
      <w:r w:rsidRPr="003F4298">
        <w:rPr>
          <w:rFonts w:cstheme="majorBidi"/>
          <w:sz w:val="28"/>
          <w:szCs w:val="28"/>
        </w:rPr>
        <w:t>Yomna Hussien Mohamed</w:t>
      </w:r>
    </w:p>
    <w:p w14:paraId="59433736" w14:textId="69E8C47F" w:rsidR="003F4298" w:rsidRDefault="003F4298" w:rsidP="003F4298">
      <w:pPr>
        <w:pStyle w:val="ListParagraph"/>
        <w:numPr>
          <w:ilvl w:val="0"/>
          <w:numId w:val="9"/>
        </w:numPr>
        <w:rPr>
          <w:rFonts w:cstheme="majorBidi"/>
          <w:sz w:val="28"/>
          <w:szCs w:val="28"/>
        </w:rPr>
      </w:pPr>
      <w:r>
        <w:rPr>
          <w:rFonts w:cstheme="majorBidi"/>
          <w:sz w:val="28"/>
          <w:szCs w:val="28"/>
        </w:rPr>
        <w:t xml:space="preserve">In Report: </w:t>
      </w:r>
      <w:r w:rsidR="00D0576F" w:rsidRPr="00016735">
        <w:rPr>
          <w:rFonts w:cstheme="majorBidi"/>
          <w:szCs w:val="24"/>
        </w:rPr>
        <w:t xml:space="preserve">Section 3.1 till Section 3.6 </w:t>
      </w:r>
    </w:p>
    <w:p w14:paraId="17B95921" w14:textId="330693C2" w:rsidR="003F4298" w:rsidRPr="00016735" w:rsidRDefault="003F4298" w:rsidP="00016735">
      <w:pPr>
        <w:pStyle w:val="ListParagraph"/>
        <w:numPr>
          <w:ilvl w:val="0"/>
          <w:numId w:val="9"/>
        </w:numPr>
        <w:rPr>
          <w:rFonts w:cstheme="majorBidi"/>
          <w:sz w:val="28"/>
          <w:szCs w:val="28"/>
        </w:rPr>
      </w:pPr>
      <w:r>
        <w:rPr>
          <w:rFonts w:cstheme="majorBidi"/>
          <w:sz w:val="28"/>
          <w:szCs w:val="28"/>
        </w:rPr>
        <w:t>In Coding:</w:t>
      </w:r>
      <w:r w:rsidR="00016735">
        <w:rPr>
          <w:rFonts w:cstheme="majorBidi"/>
          <w:sz w:val="28"/>
          <w:szCs w:val="28"/>
        </w:rPr>
        <w:t xml:space="preserve"> </w:t>
      </w:r>
      <w:r w:rsidR="00016735" w:rsidRPr="00016735">
        <w:rPr>
          <w:rFonts w:cstheme="majorBidi"/>
          <w:szCs w:val="24"/>
        </w:rPr>
        <w:t xml:space="preserve">I &amp; </w:t>
      </w:r>
      <w:r w:rsidR="00016735">
        <w:rPr>
          <w:rFonts w:cstheme="majorBidi"/>
          <w:szCs w:val="24"/>
        </w:rPr>
        <w:t>J</w:t>
      </w:r>
      <w:r w:rsidR="00016735" w:rsidRPr="00016735">
        <w:rPr>
          <w:rFonts w:cstheme="majorBidi"/>
          <w:szCs w:val="24"/>
        </w:rPr>
        <w:t xml:space="preserve"> Format </w:t>
      </w:r>
      <w:r w:rsidR="00016735">
        <w:rPr>
          <w:rFonts w:cstheme="majorBidi"/>
          <w:szCs w:val="24"/>
        </w:rPr>
        <w:t>, BEQ execution code</w:t>
      </w:r>
    </w:p>
    <w:p w14:paraId="477FF59D" w14:textId="77777777" w:rsidR="00016735" w:rsidRPr="00016735" w:rsidRDefault="00016735" w:rsidP="00016735">
      <w:pPr>
        <w:pStyle w:val="ListParagraph"/>
        <w:ind w:left="1440"/>
        <w:rPr>
          <w:rFonts w:cstheme="majorBidi"/>
          <w:sz w:val="28"/>
          <w:szCs w:val="28"/>
        </w:rPr>
      </w:pPr>
    </w:p>
    <w:p w14:paraId="22C62F2D" w14:textId="54B68142" w:rsidR="009B717B" w:rsidRDefault="009B717B" w:rsidP="003F4298">
      <w:pPr>
        <w:pStyle w:val="ListParagraph"/>
        <w:numPr>
          <w:ilvl w:val="0"/>
          <w:numId w:val="8"/>
        </w:numPr>
        <w:rPr>
          <w:rFonts w:cstheme="majorBidi"/>
          <w:sz w:val="28"/>
          <w:szCs w:val="28"/>
        </w:rPr>
      </w:pPr>
      <w:r w:rsidRPr="003F4298">
        <w:rPr>
          <w:rFonts w:cstheme="majorBidi"/>
          <w:sz w:val="28"/>
          <w:szCs w:val="28"/>
        </w:rPr>
        <w:t>Sherif Ahmed Naiem</w:t>
      </w:r>
    </w:p>
    <w:p w14:paraId="78899DBC" w14:textId="0BD41695" w:rsidR="003F4298" w:rsidRDefault="003F4298" w:rsidP="003F4298">
      <w:pPr>
        <w:pStyle w:val="ListParagraph"/>
        <w:numPr>
          <w:ilvl w:val="0"/>
          <w:numId w:val="10"/>
        </w:numPr>
        <w:rPr>
          <w:rFonts w:cstheme="majorBidi"/>
          <w:sz w:val="28"/>
          <w:szCs w:val="28"/>
        </w:rPr>
      </w:pPr>
      <w:r>
        <w:rPr>
          <w:rFonts w:cstheme="majorBidi"/>
          <w:sz w:val="28"/>
          <w:szCs w:val="28"/>
        </w:rPr>
        <w:t>In Report</w:t>
      </w:r>
      <w:r w:rsidR="00393D86">
        <w:rPr>
          <w:rFonts w:cstheme="majorBidi"/>
          <w:sz w:val="28"/>
          <w:szCs w:val="28"/>
        </w:rPr>
        <w:t>:</w:t>
      </w:r>
      <w:r w:rsidR="00D0576F">
        <w:rPr>
          <w:rFonts w:cstheme="majorBidi"/>
          <w:sz w:val="28"/>
          <w:szCs w:val="28"/>
        </w:rPr>
        <w:t xml:space="preserve"> </w:t>
      </w:r>
      <w:r w:rsidR="00D0576F" w:rsidRPr="00016735">
        <w:rPr>
          <w:rFonts w:cstheme="majorBidi"/>
          <w:szCs w:val="24"/>
        </w:rPr>
        <w:t>Section 3.7 till Section 3.12</w:t>
      </w:r>
    </w:p>
    <w:p w14:paraId="06968C29" w14:textId="1116FEC9" w:rsidR="003F4298" w:rsidRDefault="003F4298" w:rsidP="003F4298">
      <w:pPr>
        <w:pStyle w:val="ListParagraph"/>
        <w:numPr>
          <w:ilvl w:val="0"/>
          <w:numId w:val="10"/>
        </w:numPr>
        <w:rPr>
          <w:rFonts w:cstheme="majorBidi"/>
          <w:sz w:val="28"/>
          <w:szCs w:val="28"/>
        </w:rPr>
      </w:pPr>
      <w:r>
        <w:rPr>
          <w:rFonts w:cstheme="majorBidi"/>
          <w:sz w:val="28"/>
          <w:szCs w:val="28"/>
        </w:rPr>
        <w:t>In Coding</w:t>
      </w:r>
      <w:r w:rsidR="00393D86">
        <w:rPr>
          <w:rFonts w:cstheme="majorBidi"/>
          <w:sz w:val="28"/>
          <w:szCs w:val="28"/>
        </w:rPr>
        <w:t>:</w:t>
      </w:r>
      <w:r w:rsidR="00016735">
        <w:rPr>
          <w:rFonts w:cstheme="majorBidi"/>
          <w:sz w:val="28"/>
          <w:szCs w:val="28"/>
        </w:rPr>
        <w:t xml:space="preserve"> </w:t>
      </w:r>
      <w:r w:rsidR="00016735" w:rsidRPr="00016735">
        <w:rPr>
          <w:rFonts w:cstheme="majorBidi"/>
          <w:szCs w:val="24"/>
        </w:rPr>
        <w:t xml:space="preserve">I &amp; </w:t>
      </w:r>
      <w:r w:rsidR="00016735">
        <w:rPr>
          <w:rFonts w:cstheme="majorBidi"/>
          <w:szCs w:val="24"/>
        </w:rPr>
        <w:t>J</w:t>
      </w:r>
      <w:r w:rsidR="00016735" w:rsidRPr="00016735">
        <w:rPr>
          <w:rFonts w:cstheme="majorBidi"/>
          <w:szCs w:val="24"/>
        </w:rPr>
        <w:t xml:space="preserve"> Format</w:t>
      </w:r>
      <w:r w:rsidR="00016735">
        <w:rPr>
          <w:rFonts w:cstheme="majorBidi"/>
          <w:szCs w:val="24"/>
        </w:rPr>
        <w:t>,  J execution code</w:t>
      </w:r>
    </w:p>
    <w:p w14:paraId="4F2EE290" w14:textId="77777777" w:rsidR="003F4298" w:rsidRPr="003F4298" w:rsidRDefault="003F4298" w:rsidP="003F4298">
      <w:pPr>
        <w:pStyle w:val="ListParagraph"/>
        <w:rPr>
          <w:rFonts w:cstheme="majorBidi"/>
          <w:sz w:val="28"/>
          <w:szCs w:val="28"/>
        </w:rPr>
      </w:pPr>
    </w:p>
    <w:p w14:paraId="5B92EC68" w14:textId="47098221" w:rsidR="009B717B" w:rsidRDefault="009B717B" w:rsidP="003F4298">
      <w:pPr>
        <w:pStyle w:val="ListParagraph"/>
        <w:numPr>
          <w:ilvl w:val="0"/>
          <w:numId w:val="8"/>
        </w:numPr>
        <w:rPr>
          <w:rFonts w:cstheme="majorBidi"/>
          <w:sz w:val="28"/>
          <w:szCs w:val="28"/>
        </w:rPr>
      </w:pPr>
      <w:r w:rsidRPr="003F4298">
        <w:rPr>
          <w:rFonts w:cstheme="majorBidi"/>
          <w:sz w:val="28"/>
          <w:szCs w:val="28"/>
        </w:rPr>
        <w:t xml:space="preserve">Omar Mohamed Lotfy </w:t>
      </w:r>
    </w:p>
    <w:p w14:paraId="52D203A7" w14:textId="23EF92A0" w:rsidR="003F4298" w:rsidRDefault="003F4298" w:rsidP="003F4298">
      <w:pPr>
        <w:pStyle w:val="ListParagraph"/>
        <w:numPr>
          <w:ilvl w:val="0"/>
          <w:numId w:val="11"/>
        </w:numPr>
        <w:rPr>
          <w:rFonts w:cstheme="majorBidi"/>
          <w:sz w:val="28"/>
          <w:szCs w:val="28"/>
        </w:rPr>
      </w:pPr>
      <w:r>
        <w:rPr>
          <w:rFonts w:cstheme="majorBidi"/>
          <w:sz w:val="28"/>
          <w:szCs w:val="28"/>
        </w:rPr>
        <w:t>In Report</w:t>
      </w:r>
      <w:r w:rsidR="00393D86">
        <w:rPr>
          <w:rFonts w:cstheme="majorBidi"/>
          <w:sz w:val="28"/>
          <w:szCs w:val="28"/>
        </w:rPr>
        <w:t>:</w:t>
      </w:r>
      <w:r w:rsidR="00D0576F">
        <w:rPr>
          <w:rFonts w:cstheme="majorBidi"/>
          <w:sz w:val="28"/>
          <w:szCs w:val="28"/>
        </w:rPr>
        <w:t xml:space="preserve"> </w:t>
      </w:r>
      <w:r w:rsidR="00D0576F" w:rsidRPr="00016735">
        <w:rPr>
          <w:rFonts w:cstheme="majorBidi"/>
          <w:szCs w:val="24"/>
        </w:rPr>
        <w:t>Section 3.13 till Section 3.19</w:t>
      </w:r>
    </w:p>
    <w:p w14:paraId="0054154B" w14:textId="0F11086C" w:rsidR="003F4298" w:rsidRDefault="003F4298" w:rsidP="003F4298">
      <w:pPr>
        <w:pStyle w:val="ListParagraph"/>
        <w:numPr>
          <w:ilvl w:val="0"/>
          <w:numId w:val="11"/>
        </w:numPr>
        <w:rPr>
          <w:rFonts w:cstheme="majorBidi"/>
          <w:sz w:val="28"/>
          <w:szCs w:val="28"/>
        </w:rPr>
      </w:pPr>
      <w:r>
        <w:rPr>
          <w:rFonts w:cstheme="majorBidi"/>
          <w:sz w:val="28"/>
          <w:szCs w:val="28"/>
        </w:rPr>
        <w:t>In Coding</w:t>
      </w:r>
      <w:r w:rsidR="00393D86">
        <w:rPr>
          <w:rFonts w:cstheme="majorBidi"/>
          <w:sz w:val="28"/>
          <w:szCs w:val="28"/>
        </w:rPr>
        <w:t>:</w:t>
      </w:r>
      <w:r w:rsidR="00D0576F">
        <w:rPr>
          <w:rFonts w:cstheme="majorBidi"/>
          <w:sz w:val="28"/>
          <w:szCs w:val="28"/>
        </w:rPr>
        <w:t xml:space="preserve"> </w:t>
      </w:r>
      <w:r w:rsidR="00016735" w:rsidRPr="00016735">
        <w:rPr>
          <w:rFonts w:cstheme="majorBidi"/>
          <w:szCs w:val="24"/>
        </w:rPr>
        <w:t xml:space="preserve">I &amp; </w:t>
      </w:r>
      <w:r w:rsidR="00016735">
        <w:rPr>
          <w:rFonts w:cstheme="majorBidi"/>
          <w:szCs w:val="24"/>
        </w:rPr>
        <w:t xml:space="preserve">J </w:t>
      </w:r>
      <w:r w:rsidR="00016735" w:rsidRPr="00016735">
        <w:rPr>
          <w:rFonts w:cstheme="majorBidi"/>
          <w:szCs w:val="24"/>
        </w:rPr>
        <w:t>Format</w:t>
      </w:r>
      <w:r w:rsidR="00016735">
        <w:rPr>
          <w:rFonts w:cstheme="majorBidi"/>
          <w:szCs w:val="24"/>
        </w:rPr>
        <w:t>, SLTI execution code</w:t>
      </w:r>
    </w:p>
    <w:p w14:paraId="1AD5D34C" w14:textId="77777777" w:rsidR="003F4298" w:rsidRPr="003F4298" w:rsidRDefault="003F4298" w:rsidP="003F4298">
      <w:pPr>
        <w:pStyle w:val="ListParagraph"/>
        <w:ind w:left="1440"/>
        <w:rPr>
          <w:rFonts w:cstheme="majorBidi"/>
          <w:sz w:val="28"/>
          <w:szCs w:val="28"/>
        </w:rPr>
      </w:pPr>
    </w:p>
    <w:p w14:paraId="662592A6" w14:textId="23E580FA" w:rsidR="003F4298" w:rsidRDefault="009B717B" w:rsidP="003F4298">
      <w:pPr>
        <w:pStyle w:val="ListParagraph"/>
        <w:numPr>
          <w:ilvl w:val="0"/>
          <w:numId w:val="8"/>
        </w:numPr>
        <w:rPr>
          <w:rFonts w:cstheme="majorBidi"/>
          <w:sz w:val="28"/>
          <w:szCs w:val="28"/>
        </w:rPr>
      </w:pPr>
      <w:r w:rsidRPr="003F4298">
        <w:rPr>
          <w:rFonts w:cstheme="majorBidi"/>
          <w:sz w:val="28"/>
          <w:szCs w:val="28"/>
        </w:rPr>
        <w:t>Nour El</w:t>
      </w:r>
      <w:r w:rsidR="003F4298" w:rsidRPr="003F4298">
        <w:rPr>
          <w:rFonts w:cstheme="majorBidi"/>
          <w:sz w:val="28"/>
          <w:szCs w:val="28"/>
        </w:rPr>
        <w:t>-Din Mohamed</w:t>
      </w:r>
    </w:p>
    <w:p w14:paraId="3691AD25" w14:textId="310ED204" w:rsidR="003F4298" w:rsidRDefault="003F4298" w:rsidP="003F4298">
      <w:pPr>
        <w:pStyle w:val="ListParagraph"/>
        <w:numPr>
          <w:ilvl w:val="0"/>
          <w:numId w:val="12"/>
        </w:numPr>
        <w:rPr>
          <w:rFonts w:cstheme="majorBidi"/>
          <w:sz w:val="28"/>
          <w:szCs w:val="28"/>
        </w:rPr>
      </w:pPr>
      <w:r>
        <w:rPr>
          <w:rFonts w:cstheme="majorBidi"/>
          <w:sz w:val="28"/>
          <w:szCs w:val="28"/>
        </w:rPr>
        <w:t>In Report</w:t>
      </w:r>
      <w:r w:rsidR="00393D86">
        <w:rPr>
          <w:rFonts w:cstheme="majorBidi"/>
          <w:sz w:val="28"/>
          <w:szCs w:val="28"/>
        </w:rPr>
        <w:t>:</w:t>
      </w:r>
      <w:r w:rsidR="009A4063">
        <w:rPr>
          <w:rFonts w:cstheme="majorBidi"/>
          <w:sz w:val="28"/>
          <w:szCs w:val="28"/>
        </w:rPr>
        <w:t xml:space="preserve"> </w:t>
      </w:r>
      <w:r w:rsidR="009A4063" w:rsidRPr="00D0576F">
        <w:rPr>
          <w:rFonts w:cstheme="majorBidi"/>
          <w:szCs w:val="24"/>
        </w:rPr>
        <w:t>Introduction ,</w:t>
      </w:r>
      <w:r w:rsidR="00D0576F" w:rsidRPr="00D0576F">
        <w:rPr>
          <w:rFonts w:cstheme="majorBidi"/>
          <w:szCs w:val="24"/>
        </w:rPr>
        <w:t xml:space="preserve"> </w:t>
      </w:r>
      <w:r w:rsidR="009A4063" w:rsidRPr="00D0576F">
        <w:rPr>
          <w:rFonts w:cstheme="majorBidi"/>
          <w:szCs w:val="24"/>
        </w:rPr>
        <w:t xml:space="preserve"> Section 4.2,</w:t>
      </w:r>
      <w:r w:rsidR="00D0576F" w:rsidRPr="00D0576F">
        <w:rPr>
          <w:rFonts w:cstheme="majorBidi"/>
          <w:szCs w:val="24"/>
        </w:rPr>
        <w:t xml:space="preserve"> </w:t>
      </w:r>
      <w:r w:rsidR="009A4063" w:rsidRPr="00D0576F">
        <w:rPr>
          <w:rFonts w:cstheme="majorBidi"/>
          <w:szCs w:val="24"/>
        </w:rPr>
        <w:t xml:space="preserve"> Section 4.3 </w:t>
      </w:r>
    </w:p>
    <w:p w14:paraId="77147910" w14:textId="206C268D" w:rsidR="003F4298" w:rsidRDefault="003F4298" w:rsidP="003F4298">
      <w:pPr>
        <w:pStyle w:val="ListParagraph"/>
        <w:numPr>
          <w:ilvl w:val="0"/>
          <w:numId w:val="12"/>
        </w:numPr>
        <w:rPr>
          <w:rFonts w:cstheme="majorBidi"/>
          <w:sz w:val="28"/>
          <w:szCs w:val="28"/>
        </w:rPr>
      </w:pPr>
      <w:r>
        <w:rPr>
          <w:rFonts w:cstheme="majorBidi"/>
          <w:sz w:val="28"/>
          <w:szCs w:val="28"/>
        </w:rPr>
        <w:t>In Coding</w:t>
      </w:r>
      <w:r w:rsidR="00393D86">
        <w:rPr>
          <w:rFonts w:cstheme="majorBidi"/>
          <w:sz w:val="28"/>
          <w:szCs w:val="28"/>
        </w:rPr>
        <w:t>:</w:t>
      </w:r>
      <w:r w:rsidR="00D0576F">
        <w:rPr>
          <w:rFonts w:cstheme="majorBidi"/>
          <w:sz w:val="28"/>
          <w:szCs w:val="28"/>
        </w:rPr>
        <w:t xml:space="preserve"> </w:t>
      </w:r>
      <w:r w:rsidR="00D0576F" w:rsidRPr="00016735">
        <w:rPr>
          <w:rFonts w:cstheme="majorBidi"/>
          <w:szCs w:val="24"/>
        </w:rPr>
        <w:t>Class handling, Class Operations</w:t>
      </w:r>
      <w:r w:rsidR="00016735">
        <w:rPr>
          <w:rFonts w:cstheme="majorBidi"/>
          <w:szCs w:val="24"/>
        </w:rPr>
        <w:t>, R Format, Add execution code</w:t>
      </w:r>
    </w:p>
    <w:p w14:paraId="39A1FBA1" w14:textId="77777777" w:rsidR="003F4298" w:rsidRPr="003F4298" w:rsidRDefault="003F4298" w:rsidP="003F4298">
      <w:pPr>
        <w:pStyle w:val="ListParagraph"/>
        <w:ind w:left="1440"/>
        <w:rPr>
          <w:rFonts w:cstheme="majorBidi"/>
          <w:sz w:val="28"/>
          <w:szCs w:val="28"/>
        </w:rPr>
      </w:pPr>
    </w:p>
    <w:p w14:paraId="7C5AE4FF" w14:textId="7327161C" w:rsidR="003F4298" w:rsidRPr="003F4298" w:rsidRDefault="003F4298" w:rsidP="003F4298">
      <w:pPr>
        <w:pStyle w:val="ListParagraph"/>
        <w:numPr>
          <w:ilvl w:val="0"/>
          <w:numId w:val="8"/>
        </w:numPr>
      </w:pPr>
      <w:r w:rsidRPr="003F4298">
        <w:rPr>
          <w:rFonts w:cstheme="majorBidi"/>
          <w:sz w:val="28"/>
          <w:szCs w:val="28"/>
        </w:rPr>
        <w:t>Reda Mohsen</w:t>
      </w:r>
    </w:p>
    <w:p w14:paraId="3D881B2C" w14:textId="48D68449" w:rsidR="003F4298" w:rsidRDefault="003F4298" w:rsidP="003F4298">
      <w:pPr>
        <w:pStyle w:val="ListParagraph"/>
        <w:numPr>
          <w:ilvl w:val="0"/>
          <w:numId w:val="13"/>
        </w:numPr>
        <w:rPr>
          <w:rFonts w:cstheme="majorBidi"/>
          <w:sz w:val="28"/>
          <w:szCs w:val="28"/>
        </w:rPr>
      </w:pPr>
      <w:r>
        <w:rPr>
          <w:rFonts w:cstheme="majorBidi"/>
          <w:sz w:val="28"/>
          <w:szCs w:val="28"/>
        </w:rPr>
        <w:t>In Report</w:t>
      </w:r>
      <w:r w:rsidR="00393D86">
        <w:rPr>
          <w:rFonts w:cstheme="majorBidi"/>
          <w:sz w:val="28"/>
          <w:szCs w:val="28"/>
        </w:rPr>
        <w:t xml:space="preserve">: </w:t>
      </w:r>
      <w:r w:rsidR="00393D86" w:rsidRPr="00393D86">
        <w:rPr>
          <w:rFonts w:cstheme="majorBidi"/>
          <w:szCs w:val="24"/>
        </w:rPr>
        <w:t>Registers, Section 4.1</w:t>
      </w:r>
    </w:p>
    <w:p w14:paraId="68EE21B3" w14:textId="03D71888" w:rsidR="003F4298" w:rsidRPr="00016735" w:rsidRDefault="003F4298" w:rsidP="003F4298">
      <w:pPr>
        <w:pStyle w:val="ListParagraph"/>
        <w:numPr>
          <w:ilvl w:val="0"/>
          <w:numId w:val="13"/>
        </w:numPr>
      </w:pPr>
      <w:r>
        <w:rPr>
          <w:rFonts w:cstheme="majorBidi"/>
          <w:sz w:val="28"/>
          <w:szCs w:val="28"/>
        </w:rPr>
        <w:t>In Coding</w:t>
      </w:r>
      <w:r w:rsidR="00393D86">
        <w:rPr>
          <w:rFonts w:cstheme="majorBidi"/>
          <w:sz w:val="28"/>
          <w:szCs w:val="28"/>
        </w:rPr>
        <w:t xml:space="preserve">: </w:t>
      </w:r>
      <w:r w:rsidR="00D0576F" w:rsidRPr="00016735">
        <w:rPr>
          <w:rFonts w:cstheme="majorBidi"/>
          <w:szCs w:val="24"/>
        </w:rPr>
        <w:t>Class instructions, Class print</w:t>
      </w:r>
      <w:r w:rsidR="00016735">
        <w:rPr>
          <w:rFonts w:cstheme="majorBidi"/>
          <w:szCs w:val="24"/>
        </w:rPr>
        <w:t>, R Format</w:t>
      </w:r>
    </w:p>
    <w:p w14:paraId="6DD4BC05" w14:textId="2EE09EEF" w:rsidR="00016735" w:rsidRDefault="00016735" w:rsidP="00016735"/>
    <w:p w14:paraId="38C3850F" w14:textId="2DE5712D" w:rsidR="00016735" w:rsidRDefault="00016735" w:rsidP="00016735"/>
    <w:p w14:paraId="6E12C036" w14:textId="6213557C" w:rsidR="00627A55" w:rsidRPr="00016735" w:rsidRDefault="00016735" w:rsidP="00016735">
      <w:pPr>
        <w:pStyle w:val="ListParagraph"/>
        <w:rPr>
          <w:rFonts w:cstheme="majorBidi"/>
        </w:rPr>
      </w:pPr>
      <w:r w:rsidRPr="00016735">
        <w:rPr>
          <w:rFonts w:cstheme="majorBidi"/>
          <w:b/>
          <w:bCs/>
          <w:sz w:val="28"/>
          <w:szCs w:val="28"/>
        </w:rPr>
        <w:t>Note:</w:t>
      </w:r>
      <w:r>
        <w:rPr>
          <w:rFonts w:cstheme="majorBidi"/>
          <w:sz w:val="28"/>
          <w:szCs w:val="28"/>
        </w:rPr>
        <w:t xml:space="preserve"> A</w:t>
      </w:r>
      <w:r w:rsidRPr="00016735">
        <w:rPr>
          <w:rFonts w:cstheme="majorBidi"/>
          <w:sz w:val="28"/>
          <w:szCs w:val="28"/>
        </w:rPr>
        <w:t>ll the team first discussed the project carefully and then we divided the work among us and then after each team member had done his part we all gathered these parts and combined them together to produce this code that translate and execute MIPS instructions code.</w:t>
      </w:r>
      <w:r w:rsidR="007D6C00" w:rsidRPr="00016735">
        <w:rPr>
          <w:rFonts w:cstheme="majorBidi"/>
        </w:rPr>
        <w:br w:type="page"/>
      </w:r>
    </w:p>
    <w:p w14:paraId="469B4BD3" w14:textId="77777777" w:rsidR="00627A55" w:rsidRDefault="00627A55" w:rsidP="00721997"/>
    <w:p w14:paraId="12E73C98" w14:textId="67B088AA" w:rsidR="00AB5D40" w:rsidRPr="005A2687" w:rsidRDefault="00A10EC0" w:rsidP="005A2687">
      <w:pPr>
        <w:pStyle w:val="Heading1"/>
      </w:pPr>
      <w:bookmarkStart w:id="1" w:name="_Toc41352464"/>
      <w:bookmarkStart w:id="2" w:name="_Toc41353686"/>
      <w:bookmarkStart w:id="3" w:name="_Toc41805688"/>
      <w:r w:rsidRPr="005A2687">
        <w:rPr>
          <w:rStyle w:val="Heading1Char"/>
        </w:rPr>
        <w:t>Introduction to MIPS cod</w:t>
      </w:r>
      <w:bookmarkEnd w:id="1"/>
      <w:bookmarkEnd w:id="2"/>
      <w:r w:rsidR="005A2687" w:rsidRPr="005A2687">
        <w:rPr>
          <w:rStyle w:val="Heading1Char"/>
        </w:rPr>
        <w:t>e:</w:t>
      </w:r>
      <w:bookmarkEnd w:id="3"/>
    </w:p>
    <w:p w14:paraId="673CBFE1" w14:textId="7401FB7B" w:rsidR="00872B2C" w:rsidRPr="00872B2C" w:rsidRDefault="00872B2C" w:rsidP="00872B2C">
      <w:pPr>
        <w:pStyle w:val="ListParagraph"/>
        <w:ind w:left="1080"/>
        <w:rPr>
          <w:rFonts w:cstheme="majorBidi"/>
          <w:color w:val="222222"/>
          <w:szCs w:val="24"/>
          <w:shd w:val="clear" w:color="auto" w:fill="FFFFFF"/>
        </w:rPr>
      </w:pPr>
      <w:r w:rsidRPr="00872B2C">
        <w:rPr>
          <w:rFonts w:cstheme="majorBidi"/>
          <w:color w:val="222222"/>
          <w:szCs w:val="24"/>
          <w:shd w:val="clear" w:color="auto" w:fill="FFFFFF"/>
        </w:rPr>
        <w:t xml:space="preserve">MIPS low level computing </w:t>
      </w:r>
      <w:r w:rsidR="00765DDC">
        <w:rPr>
          <w:rFonts w:cstheme="majorBidi"/>
          <w:color w:val="222222"/>
          <w:szCs w:val="24"/>
          <w:shd w:val="clear" w:color="auto" w:fill="FFFFFF"/>
        </w:rPr>
        <w:t>language (Assembly)</w:t>
      </w:r>
      <w:r w:rsidRPr="00872B2C">
        <w:rPr>
          <w:rFonts w:cstheme="majorBidi"/>
          <w:color w:val="222222"/>
          <w:szCs w:val="24"/>
          <w:shd w:val="clear" w:color="auto" w:fill="FFFFFF"/>
        </w:rPr>
        <w:t xml:space="preserve"> basically alludes to the </w:t>
      </w:r>
      <w:r w:rsidR="003A5831">
        <w:rPr>
          <w:rFonts w:cstheme="majorBidi"/>
          <w:color w:val="222222"/>
          <w:szCs w:val="24"/>
          <w:shd w:val="clear" w:color="auto" w:fill="FFFFFF"/>
        </w:rPr>
        <w:t xml:space="preserve">assembly </w:t>
      </w:r>
      <w:r w:rsidR="00045DE3">
        <w:rPr>
          <w:rFonts w:cstheme="majorBidi"/>
          <w:color w:val="222222"/>
          <w:szCs w:val="24"/>
          <w:shd w:val="clear" w:color="auto" w:fill="FFFFFF"/>
        </w:rPr>
        <w:t>language</w:t>
      </w:r>
      <w:r w:rsidRPr="00872B2C">
        <w:rPr>
          <w:rFonts w:cstheme="majorBidi"/>
          <w:color w:val="222222"/>
          <w:szCs w:val="24"/>
          <w:shd w:val="clear" w:color="auto" w:fill="FFFFFF"/>
        </w:rPr>
        <w:t xml:space="preserve"> of the MIPS processor. The term MIPS is an abbreviation which represents Microprocessor without Interlocked Pipeline Stages, and it is a diminished </w:t>
      </w:r>
      <w:r w:rsidR="00045DE3">
        <w:rPr>
          <w:rFonts w:cstheme="majorBidi"/>
          <w:color w:val="222222"/>
          <w:szCs w:val="24"/>
          <w:shd w:val="clear" w:color="auto" w:fill="FFFFFF"/>
        </w:rPr>
        <w:t>operation</w:t>
      </w:r>
      <w:r w:rsidRPr="00872B2C">
        <w:rPr>
          <w:rFonts w:cstheme="majorBidi"/>
          <w:color w:val="222222"/>
          <w:szCs w:val="24"/>
          <w:shd w:val="clear" w:color="auto" w:fill="FFFFFF"/>
        </w:rPr>
        <w:t xml:space="preserve"> set engineering</w:t>
      </w:r>
      <w:r w:rsidR="005044F9">
        <w:rPr>
          <w:rFonts w:cstheme="majorBidi"/>
          <w:color w:val="222222"/>
          <w:szCs w:val="24"/>
          <w:shd w:val="clear" w:color="auto" w:fill="FFFFFF"/>
        </w:rPr>
        <w:t xml:space="preserve"> archi</w:t>
      </w:r>
      <w:r w:rsidR="00045DE3">
        <w:rPr>
          <w:rFonts w:cstheme="majorBidi"/>
          <w:color w:val="222222"/>
          <w:szCs w:val="24"/>
          <w:shd w:val="clear" w:color="auto" w:fill="FFFFFF"/>
        </w:rPr>
        <w:t>tecture</w:t>
      </w:r>
      <w:r w:rsidRPr="00872B2C">
        <w:rPr>
          <w:rFonts w:cstheme="majorBidi"/>
          <w:color w:val="222222"/>
          <w:szCs w:val="24"/>
          <w:shd w:val="clear" w:color="auto" w:fill="FFFFFF"/>
        </w:rPr>
        <w:t xml:space="preserve"> which was created by an association called MIPS Technologies. </w:t>
      </w:r>
    </w:p>
    <w:p w14:paraId="2C2A2E89" w14:textId="34C7C78F" w:rsidR="00C41B9E" w:rsidRPr="007D6C00" w:rsidRDefault="00872B2C" w:rsidP="00872B2C">
      <w:pPr>
        <w:pStyle w:val="ListParagraph"/>
        <w:ind w:left="1080"/>
        <w:rPr>
          <w:rFonts w:cstheme="majorBidi"/>
          <w:color w:val="222222"/>
          <w:szCs w:val="24"/>
          <w:shd w:val="clear" w:color="auto" w:fill="FFFFFF"/>
        </w:rPr>
      </w:pPr>
      <w:r w:rsidRPr="007D6C00">
        <w:rPr>
          <w:rFonts w:cstheme="majorBidi"/>
          <w:color w:val="222222"/>
          <w:szCs w:val="24"/>
          <w:shd w:val="clear" w:color="auto" w:fill="FFFFFF"/>
        </w:rPr>
        <w:t xml:space="preserve">MIPS is a </w:t>
      </w:r>
      <w:r w:rsidR="00160DA0" w:rsidRPr="007D6C00">
        <w:rPr>
          <w:rFonts w:cstheme="majorBidi"/>
          <w:color w:val="222222"/>
          <w:szCs w:val="24"/>
          <w:shd w:val="clear" w:color="auto" w:fill="FFFFFF"/>
        </w:rPr>
        <w:t>load/</w:t>
      </w:r>
      <w:r w:rsidRPr="007D6C00">
        <w:rPr>
          <w:rFonts w:cstheme="majorBidi"/>
          <w:color w:val="222222"/>
          <w:szCs w:val="24"/>
          <w:shd w:val="clear" w:color="auto" w:fill="FFFFFF"/>
        </w:rPr>
        <w:t>store design</w:t>
      </w:r>
      <w:r w:rsidR="00EE2B83" w:rsidRPr="007D6C00">
        <w:rPr>
          <w:rFonts w:cstheme="majorBidi"/>
          <w:color w:val="222222"/>
          <w:szCs w:val="24"/>
          <w:shd w:val="clear" w:color="auto" w:fill="FFFFFF"/>
        </w:rPr>
        <w:t xml:space="preserve">; </w:t>
      </w:r>
      <w:r w:rsidR="008328CD" w:rsidRPr="007D6C00">
        <w:rPr>
          <w:rFonts w:cstheme="majorBidi"/>
          <w:color w:val="222222"/>
          <w:szCs w:val="24"/>
          <w:shd w:val="clear" w:color="auto" w:fill="FFFFFF"/>
        </w:rPr>
        <w:t>Load</w:t>
      </w:r>
      <w:r w:rsidRPr="007D6C00">
        <w:rPr>
          <w:rFonts w:cstheme="majorBidi"/>
          <w:color w:val="222222"/>
          <w:szCs w:val="24"/>
          <w:shd w:val="clear" w:color="auto" w:fill="FFFFFF"/>
        </w:rPr>
        <w:t>/store</w:t>
      </w:r>
      <w:r w:rsidR="008C2275" w:rsidRPr="007D6C00">
        <w:rPr>
          <w:rFonts w:cstheme="majorBidi"/>
          <w:color w:val="222222"/>
          <w:szCs w:val="24"/>
          <w:shd w:val="clear" w:color="auto" w:fill="FFFFFF"/>
        </w:rPr>
        <w:t xml:space="preserve"> especially</w:t>
      </w:r>
      <w:r w:rsidRPr="007D6C00">
        <w:rPr>
          <w:rFonts w:cstheme="majorBidi"/>
          <w:color w:val="222222"/>
          <w:szCs w:val="24"/>
          <w:shd w:val="clear" w:color="auto" w:fill="FFFFFF"/>
        </w:rPr>
        <w:t xml:space="preserve"> used to get to memory, all guidelines</w:t>
      </w:r>
      <w:r w:rsidR="00C41B9E" w:rsidRPr="007D6C00">
        <w:rPr>
          <w:rFonts w:cstheme="majorBidi"/>
          <w:color w:val="222222"/>
          <w:szCs w:val="24"/>
          <w:shd w:val="clear" w:color="auto" w:fill="FFFFFF"/>
        </w:rPr>
        <w:t xml:space="preserve"> and instructions</w:t>
      </w:r>
      <w:r w:rsidRPr="007D6C00">
        <w:rPr>
          <w:rFonts w:cstheme="majorBidi"/>
          <w:color w:val="222222"/>
          <w:szCs w:val="24"/>
          <w:shd w:val="clear" w:color="auto" w:fill="FFFFFF"/>
        </w:rPr>
        <w:t xml:space="preserve"> work on the registers.</w:t>
      </w:r>
      <w:r w:rsidR="00C41B9E" w:rsidRPr="007D6C00">
        <w:rPr>
          <w:rFonts w:cstheme="majorBidi"/>
          <w:color w:val="222222"/>
          <w:szCs w:val="24"/>
          <w:shd w:val="clear" w:color="auto" w:fill="FFFFFF"/>
        </w:rPr>
        <w:t xml:space="preserve"> </w:t>
      </w:r>
    </w:p>
    <w:p w14:paraId="6EBC4D77" w14:textId="6AE117D4" w:rsidR="00A10EC0" w:rsidRDefault="00865007" w:rsidP="00872B2C">
      <w:pPr>
        <w:pStyle w:val="ListParagraph"/>
        <w:ind w:left="1080"/>
        <w:rPr>
          <w:rFonts w:cstheme="majorBidi"/>
          <w:szCs w:val="24"/>
        </w:rPr>
      </w:pPr>
      <w:r>
        <w:rPr>
          <w:rFonts w:cstheme="majorBidi"/>
          <w:szCs w:val="24"/>
        </w:rPr>
        <w:t>Those computer instructions are represented in form of bit</w:t>
      </w:r>
      <w:r w:rsidR="00E66A16">
        <w:rPr>
          <w:rFonts w:cstheme="majorBidi"/>
          <w:szCs w:val="24"/>
        </w:rPr>
        <w:t>s</w:t>
      </w:r>
      <w:r>
        <w:rPr>
          <w:rFonts w:cstheme="majorBidi"/>
          <w:szCs w:val="24"/>
        </w:rPr>
        <w:t xml:space="preserve">. </w:t>
      </w:r>
      <w:r w:rsidR="00E66A16">
        <w:rPr>
          <w:rFonts w:cstheme="majorBidi"/>
          <w:szCs w:val="24"/>
        </w:rPr>
        <w:t>Actually</w:t>
      </w:r>
      <w:r w:rsidR="00A10EC0" w:rsidRPr="00A10EC0">
        <w:rPr>
          <w:rFonts w:cstheme="majorBidi"/>
          <w:szCs w:val="24"/>
        </w:rPr>
        <w:t>, this is the lowest possible level of representation for a program</w:t>
      </w:r>
      <w:r w:rsidR="001A0DD5">
        <w:rPr>
          <w:rFonts w:cstheme="majorBidi"/>
          <w:szCs w:val="24"/>
        </w:rPr>
        <w:t>.</w:t>
      </w:r>
      <w:r w:rsidR="00A10EC0" w:rsidRPr="00A10EC0">
        <w:rPr>
          <w:rFonts w:cstheme="majorBidi"/>
          <w:szCs w:val="24"/>
        </w:rPr>
        <w:t xml:space="preserve"> </w:t>
      </w:r>
      <w:r w:rsidR="001A0DD5">
        <w:rPr>
          <w:rFonts w:cstheme="majorBidi"/>
          <w:szCs w:val="24"/>
        </w:rPr>
        <w:t>E</w:t>
      </w:r>
      <w:r w:rsidR="00A10EC0" w:rsidRPr="00A10EC0">
        <w:rPr>
          <w:rFonts w:cstheme="majorBidi"/>
          <w:szCs w:val="24"/>
        </w:rPr>
        <w:t>ach instruction is equivalent to a single action of the CPU.</w:t>
      </w:r>
      <w:r w:rsidR="006401FA">
        <w:rPr>
          <w:rFonts w:cstheme="majorBidi"/>
          <w:szCs w:val="24"/>
        </w:rPr>
        <w:t xml:space="preserve"> In </w:t>
      </w:r>
      <w:r w:rsidR="00DA5236">
        <w:rPr>
          <w:rFonts w:cstheme="majorBidi"/>
          <w:szCs w:val="24"/>
        </w:rPr>
        <w:t xml:space="preserve">order that the machine understands </w:t>
      </w:r>
      <w:r w:rsidR="00374517">
        <w:rPr>
          <w:rFonts w:cstheme="majorBidi"/>
          <w:szCs w:val="24"/>
        </w:rPr>
        <w:t>this language, it is called machine language</w:t>
      </w:r>
      <w:r w:rsidR="00613382">
        <w:rPr>
          <w:rFonts w:cstheme="majorBidi"/>
          <w:szCs w:val="24"/>
        </w:rPr>
        <w:t xml:space="preserve"> [1]</w:t>
      </w:r>
      <w:r w:rsidR="00A10EC0" w:rsidRPr="007D6C00">
        <w:rPr>
          <w:rFonts w:cstheme="majorBidi"/>
          <w:szCs w:val="24"/>
        </w:rPr>
        <w:t>.</w:t>
      </w:r>
    </w:p>
    <w:p w14:paraId="60824245" w14:textId="00352D28" w:rsidR="00A10EC0" w:rsidRDefault="00A10EC0" w:rsidP="00A10EC0">
      <w:pPr>
        <w:pStyle w:val="ListParagraph"/>
        <w:ind w:left="1080"/>
        <w:rPr>
          <w:rFonts w:cstheme="majorBidi"/>
          <w:szCs w:val="24"/>
        </w:rPr>
      </w:pPr>
    </w:p>
    <w:p w14:paraId="13121414" w14:textId="5D5C4A2D" w:rsidR="00A10EC0" w:rsidRPr="007C2428" w:rsidRDefault="00C97866" w:rsidP="007C2428">
      <w:pPr>
        <w:pStyle w:val="Heading2"/>
      </w:pPr>
      <w:bookmarkStart w:id="4" w:name="_Toc41352465"/>
      <w:r w:rsidRPr="00737064">
        <w:t xml:space="preserve"> </w:t>
      </w:r>
      <w:bookmarkStart w:id="5" w:name="_Toc41353687"/>
      <w:bookmarkStart w:id="6" w:name="_Toc41805689"/>
      <w:r w:rsidRPr="007C2428">
        <w:t>What is Assembly Language?</w:t>
      </w:r>
      <w:bookmarkEnd w:id="4"/>
      <w:bookmarkEnd w:id="5"/>
      <w:bookmarkEnd w:id="6"/>
    </w:p>
    <w:p w14:paraId="579CC386" w14:textId="65F274E0" w:rsidR="00C97866" w:rsidRDefault="00F57763" w:rsidP="00222FAD">
      <w:pPr>
        <w:pStyle w:val="ListParagraph"/>
        <w:ind w:left="1800"/>
        <w:rPr>
          <w:rFonts w:cstheme="majorBidi"/>
          <w:color w:val="000000" w:themeColor="text1"/>
          <w:szCs w:val="24"/>
          <w:shd w:val="clear" w:color="auto" w:fill="FFFFFF"/>
        </w:rPr>
      </w:pPr>
      <w:r w:rsidRPr="00F57763">
        <w:rPr>
          <w:rFonts w:cstheme="majorBidi"/>
          <w:szCs w:val="24"/>
        </w:rPr>
        <w:t xml:space="preserve">A more significant level portrayal and one that is a lot simpler for people to utilize is called </w:t>
      </w:r>
      <w:r>
        <w:rPr>
          <w:rFonts w:cstheme="majorBidi"/>
          <w:szCs w:val="24"/>
        </w:rPr>
        <w:t>Assembly language</w:t>
      </w:r>
      <w:r w:rsidRPr="00F57763">
        <w:rPr>
          <w:rFonts w:cstheme="majorBidi"/>
          <w:szCs w:val="24"/>
        </w:rPr>
        <w:t xml:space="preserve">. </w:t>
      </w:r>
      <w:r>
        <w:rPr>
          <w:rFonts w:cstheme="majorBidi"/>
          <w:szCs w:val="24"/>
        </w:rPr>
        <w:t>Assembly Language</w:t>
      </w:r>
      <w:r w:rsidRPr="00F57763">
        <w:rPr>
          <w:rFonts w:cstheme="majorBidi"/>
          <w:szCs w:val="24"/>
        </w:rPr>
        <w:t xml:space="preserve"> firmly </w:t>
      </w:r>
      <w:r w:rsidR="007D577F">
        <w:rPr>
          <w:rFonts w:cstheme="majorBidi"/>
          <w:szCs w:val="24"/>
        </w:rPr>
        <w:t xml:space="preserve">associated </w:t>
      </w:r>
      <w:r w:rsidRPr="00F57763">
        <w:rPr>
          <w:rFonts w:cstheme="majorBidi"/>
          <w:szCs w:val="24"/>
        </w:rPr>
        <w:t xml:space="preserve">with machine language, and there is normally a direct </w:t>
      </w:r>
      <w:r w:rsidR="007D577F">
        <w:rPr>
          <w:rFonts w:cstheme="majorBidi"/>
          <w:szCs w:val="24"/>
        </w:rPr>
        <w:t>relationship</w:t>
      </w:r>
      <w:r w:rsidRPr="00F57763">
        <w:rPr>
          <w:rFonts w:cstheme="majorBidi"/>
          <w:szCs w:val="24"/>
        </w:rPr>
        <w:t xml:space="preserve"> to interpret programs written in </w:t>
      </w:r>
      <w:r w:rsidR="007D577F">
        <w:rPr>
          <w:rFonts w:cstheme="majorBidi"/>
          <w:szCs w:val="24"/>
        </w:rPr>
        <w:t>Assembly</w:t>
      </w:r>
      <w:r w:rsidRPr="00F57763">
        <w:rPr>
          <w:rFonts w:cstheme="majorBidi"/>
          <w:szCs w:val="24"/>
        </w:rPr>
        <w:t xml:space="preserve"> into </w:t>
      </w:r>
      <w:r w:rsidR="004B0086">
        <w:rPr>
          <w:rFonts w:cstheme="majorBidi"/>
          <w:szCs w:val="24"/>
        </w:rPr>
        <w:t xml:space="preserve">an executable and practical </w:t>
      </w:r>
      <w:r w:rsidRPr="00F57763">
        <w:rPr>
          <w:rFonts w:cstheme="majorBidi"/>
          <w:szCs w:val="24"/>
        </w:rPr>
        <w:t xml:space="preserve">machine </w:t>
      </w:r>
      <w:r w:rsidR="00C97866" w:rsidRPr="00C97866">
        <w:rPr>
          <w:rFonts w:cstheme="majorBidi"/>
          <w:color w:val="000000" w:themeColor="text1"/>
          <w:szCs w:val="24"/>
          <w:shd w:val="clear" w:color="auto" w:fill="FFFFFF"/>
        </w:rPr>
        <w:t>code</w:t>
      </w:r>
      <w:r w:rsidR="004B0086">
        <w:rPr>
          <w:rFonts w:cstheme="majorBidi"/>
          <w:color w:val="000000" w:themeColor="text1"/>
          <w:szCs w:val="24"/>
          <w:shd w:val="clear" w:color="auto" w:fill="FFFFFF"/>
        </w:rPr>
        <w:t xml:space="preserve"> </w:t>
      </w:r>
      <w:r w:rsidR="00C97866" w:rsidRPr="00C97866">
        <w:rPr>
          <w:rFonts w:cstheme="majorBidi"/>
          <w:color w:val="000000" w:themeColor="text1"/>
          <w:szCs w:val="24"/>
          <w:shd w:val="clear" w:color="auto" w:fill="FFFFFF"/>
        </w:rPr>
        <w:t>by a </w:t>
      </w:r>
      <w:hyperlink r:id="rId13" w:tooltip="Utility software" w:history="1">
        <w:r w:rsidR="00C97866" w:rsidRPr="00C97866">
          <w:rPr>
            <w:rStyle w:val="Hyperlink"/>
            <w:rFonts w:cstheme="majorBidi"/>
            <w:color w:val="000000" w:themeColor="text1"/>
            <w:szCs w:val="24"/>
            <w:u w:val="none"/>
            <w:shd w:val="clear" w:color="auto" w:fill="FFFFFF"/>
          </w:rPr>
          <w:t>utility program</w:t>
        </w:r>
      </w:hyperlink>
      <w:r w:rsidR="00C97866" w:rsidRPr="00C97866">
        <w:rPr>
          <w:rFonts w:cstheme="majorBidi"/>
          <w:color w:val="000000" w:themeColor="text1"/>
          <w:szCs w:val="24"/>
          <w:shd w:val="clear" w:color="auto" w:fill="FFFFFF"/>
        </w:rPr>
        <w:t> referred to as an </w:t>
      </w:r>
      <w:hyperlink r:id="rId14" w:anchor="Assembler" w:history="1">
        <w:r w:rsidR="00C97866" w:rsidRPr="00C97866">
          <w:rPr>
            <w:rStyle w:val="Hyperlink"/>
            <w:rFonts w:cstheme="majorBidi"/>
            <w:color w:val="000000" w:themeColor="text1"/>
            <w:szCs w:val="24"/>
            <w:u w:val="none"/>
            <w:shd w:val="clear" w:color="auto" w:fill="FFFFFF"/>
          </w:rPr>
          <w:t>assembler</w:t>
        </w:r>
      </w:hyperlink>
      <w:r w:rsidR="005457E4">
        <w:rPr>
          <w:rStyle w:val="Hyperlink"/>
          <w:rFonts w:cstheme="majorBidi"/>
          <w:color w:val="000000" w:themeColor="text1"/>
          <w:szCs w:val="24"/>
          <w:u w:val="none"/>
          <w:shd w:val="clear" w:color="auto" w:fill="FFFFFF"/>
        </w:rPr>
        <w:t>/compiler</w:t>
      </w:r>
      <w:r w:rsidR="00C97866" w:rsidRPr="00C97866">
        <w:rPr>
          <w:rFonts w:cstheme="majorBidi"/>
          <w:color w:val="000000" w:themeColor="text1"/>
          <w:szCs w:val="24"/>
          <w:shd w:val="clear" w:color="auto" w:fill="FFFFFF"/>
        </w:rPr>
        <w:t xml:space="preserve">. </w:t>
      </w:r>
      <w:r w:rsidR="00222FAD" w:rsidRPr="00222FAD">
        <w:rPr>
          <w:rFonts w:cstheme="majorBidi"/>
          <w:color w:val="000000" w:themeColor="text1"/>
          <w:szCs w:val="24"/>
          <w:shd w:val="clear" w:color="auto" w:fill="FFFFFF"/>
        </w:rPr>
        <w:t xml:space="preserve">The </w:t>
      </w:r>
      <w:r w:rsidR="00222FAD">
        <w:rPr>
          <w:rFonts w:cstheme="majorBidi"/>
          <w:color w:val="000000" w:themeColor="text1"/>
          <w:szCs w:val="24"/>
          <w:shd w:val="clear" w:color="auto" w:fill="FFFFFF"/>
        </w:rPr>
        <w:t>conversion</w:t>
      </w:r>
      <w:r w:rsidR="00222FAD" w:rsidRPr="00222FAD">
        <w:rPr>
          <w:rFonts w:cstheme="majorBidi"/>
          <w:color w:val="000000" w:themeColor="text1"/>
          <w:szCs w:val="24"/>
          <w:shd w:val="clear" w:color="auto" w:fill="FFFFFF"/>
        </w:rPr>
        <w:t xml:space="preserve"> procedure is alluded to</w:t>
      </w:r>
      <w:r w:rsidR="00222FAD">
        <w:rPr>
          <w:rFonts w:cstheme="majorBidi"/>
          <w:color w:val="000000" w:themeColor="text1"/>
          <w:szCs w:val="24"/>
          <w:shd w:val="clear" w:color="auto" w:fill="FFFFFF"/>
        </w:rPr>
        <w:t xml:space="preserve"> assembly</w:t>
      </w:r>
      <w:r w:rsidR="00222FAD" w:rsidRPr="00222FAD">
        <w:rPr>
          <w:rFonts w:cstheme="majorBidi"/>
          <w:color w:val="000000" w:themeColor="text1"/>
          <w:szCs w:val="24"/>
          <w:shd w:val="clear" w:color="auto" w:fill="FFFFFF"/>
        </w:rPr>
        <w:t xml:space="preserve">, as in gathering the source code. </w:t>
      </w:r>
      <w:r w:rsidR="00222FAD">
        <w:rPr>
          <w:rFonts w:cstheme="majorBidi"/>
          <w:color w:val="000000" w:themeColor="text1"/>
          <w:szCs w:val="24"/>
          <w:shd w:val="clear" w:color="auto" w:fill="FFFFFF"/>
        </w:rPr>
        <w:t>Assembly</w:t>
      </w:r>
      <w:r w:rsidR="00913601">
        <w:rPr>
          <w:rFonts w:cstheme="majorBidi"/>
          <w:color w:val="000000" w:themeColor="text1"/>
          <w:szCs w:val="24"/>
          <w:shd w:val="clear" w:color="auto" w:fill="FFFFFF"/>
        </w:rPr>
        <w:t xml:space="preserve"> language</w:t>
      </w:r>
      <w:r w:rsidR="00222FAD" w:rsidRPr="00222FAD">
        <w:rPr>
          <w:rFonts w:cstheme="majorBidi"/>
          <w:color w:val="000000" w:themeColor="text1"/>
          <w:szCs w:val="24"/>
          <w:shd w:val="clear" w:color="auto" w:fill="FFFFFF"/>
        </w:rPr>
        <w:t xml:space="preserve"> as a rule has one </w:t>
      </w:r>
      <w:r w:rsidR="007525CA">
        <w:rPr>
          <w:rFonts w:cstheme="majorBidi"/>
          <w:color w:val="000000" w:themeColor="text1"/>
          <w:szCs w:val="24"/>
          <w:shd w:val="clear" w:color="auto" w:fill="FFFFFF"/>
        </w:rPr>
        <w:t>line of code</w:t>
      </w:r>
      <w:r w:rsidR="00222FAD" w:rsidRPr="00222FAD">
        <w:rPr>
          <w:rFonts w:cstheme="majorBidi"/>
          <w:color w:val="000000" w:themeColor="text1"/>
          <w:szCs w:val="24"/>
          <w:shd w:val="clear" w:color="auto" w:fill="FFFFFF"/>
        </w:rPr>
        <w:t xml:space="preserve"> </w:t>
      </w:r>
      <w:r w:rsidR="00277549">
        <w:rPr>
          <w:rFonts w:cstheme="majorBidi"/>
          <w:color w:val="000000" w:themeColor="text1"/>
          <w:szCs w:val="24"/>
          <w:shd w:val="clear" w:color="auto" w:fill="FFFFFF"/>
        </w:rPr>
        <w:t>per machine instruction</w:t>
      </w:r>
      <w:r w:rsidR="00222FAD" w:rsidRPr="00222FAD">
        <w:rPr>
          <w:rFonts w:cstheme="majorBidi"/>
          <w:color w:val="000000" w:themeColor="text1"/>
          <w:szCs w:val="24"/>
          <w:shd w:val="clear" w:color="auto" w:fill="FFFFFF"/>
        </w:rPr>
        <w:t xml:space="preserve"> (1:1), yet remarks and explanations that are </w:t>
      </w:r>
      <w:r w:rsidR="003022AF">
        <w:rPr>
          <w:rFonts w:cstheme="majorBidi"/>
          <w:color w:val="000000" w:themeColor="text1"/>
          <w:szCs w:val="24"/>
          <w:shd w:val="clear" w:color="auto" w:fill="FFFFFF"/>
        </w:rPr>
        <w:t xml:space="preserve">assembler </w:t>
      </w:r>
      <w:r w:rsidR="00FD7023">
        <w:rPr>
          <w:rFonts w:cstheme="majorBidi"/>
          <w:color w:val="000000" w:themeColor="text1"/>
          <w:szCs w:val="24"/>
          <w:shd w:val="clear" w:color="auto" w:fill="FFFFFF"/>
        </w:rPr>
        <w:t>directives</w:t>
      </w:r>
      <w:r w:rsidR="00222FAD" w:rsidRPr="00222FAD">
        <w:rPr>
          <w:rFonts w:cstheme="majorBidi"/>
          <w:color w:val="000000" w:themeColor="text1"/>
          <w:szCs w:val="24"/>
          <w:shd w:val="clear" w:color="auto" w:fill="FFFFFF"/>
        </w:rPr>
        <w:t xml:space="preserve">, macros, and </w:t>
      </w:r>
      <w:r w:rsidR="00FD7023">
        <w:rPr>
          <w:rFonts w:cstheme="majorBidi"/>
          <w:color w:val="000000" w:themeColor="text1"/>
          <w:szCs w:val="24"/>
          <w:shd w:val="clear" w:color="auto" w:fill="FFFFFF"/>
        </w:rPr>
        <w:t xml:space="preserve">significant </w:t>
      </w:r>
      <w:r w:rsidR="00076E3E">
        <w:rPr>
          <w:rFonts w:cstheme="majorBidi"/>
          <w:color w:val="000000" w:themeColor="text1"/>
          <w:szCs w:val="24"/>
          <w:shd w:val="clear" w:color="auto" w:fill="FFFFFF"/>
        </w:rPr>
        <w:t>labels</w:t>
      </w:r>
      <w:r w:rsidR="00222FAD" w:rsidRPr="00222FAD">
        <w:rPr>
          <w:rFonts w:cstheme="majorBidi"/>
          <w:color w:val="000000" w:themeColor="text1"/>
          <w:szCs w:val="24"/>
          <w:shd w:val="clear" w:color="auto" w:fill="FFFFFF"/>
        </w:rPr>
        <w:t xml:space="preserve"> of program and memory areas are frequently additionally </w:t>
      </w:r>
      <w:r w:rsidR="00FD7023">
        <w:rPr>
          <w:rFonts w:cstheme="majorBidi"/>
          <w:color w:val="000000" w:themeColor="text1"/>
          <w:szCs w:val="24"/>
          <w:shd w:val="clear" w:color="auto" w:fill="FFFFFF"/>
        </w:rPr>
        <w:t>boosted</w:t>
      </w:r>
      <w:r w:rsidR="00737064">
        <w:rPr>
          <w:rFonts w:cstheme="majorBidi"/>
          <w:color w:val="000000" w:themeColor="text1"/>
          <w:szCs w:val="24"/>
          <w:shd w:val="clear" w:color="auto" w:fill="FFFFFF"/>
        </w:rPr>
        <w:t xml:space="preserve"> [4]</w:t>
      </w:r>
      <w:r w:rsidR="00222FAD" w:rsidRPr="00222FAD">
        <w:rPr>
          <w:rFonts w:cstheme="majorBidi"/>
          <w:color w:val="000000" w:themeColor="text1"/>
          <w:szCs w:val="24"/>
          <w:shd w:val="clear" w:color="auto" w:fill="FFFFFF"/>
        </w:rPr>
        <w:t>.</w:t>
      </w:r>
    </w:p>
    <w:p w14:paraId="23F7AE3F" w14:textId="244D57C6" w:rsidR="00C97866" w:rsidRPr="005A2687" w:rsidRDefault="00C97866" w:rsidP="005A2687">
      <w:pPr>
        <w:pStyle w:val="Heading1"/>
      </w:pPr>
      <w:bookmarkStart w:id="7" w:name="_Toc41352466"/>
      <w:bookmarkStart w:id="8" w:name="_Toc41353688"/>
      <w:bookmarkStart w:id="9" w:name="_Toc41805690"/>
      <w:r w:rsidRPr="005A2687">
        <w:t>Register</w:t>
      </w:r>
      <w:bookmarkEnd w:id="7"/>
      <w:bookmarkEnd w:id="8"/>
      <w:r w:rsidR="005A2687" w:rsidRPr="005A2687">
        <w:t>:</w:t>
      </w:r>
      <w:bookmarkEnd w:id="9"/>
    </w:p>
    <w:p w14:paraId="4D1B0781" w14:textId="4EF8168A" w:rsidR="00CE4BF1" w:rsidRPr="004B2EFB" w:rsidRDefault="00603677" w:rsidP="004B2EFB">
      <w:pPr>
        <w:pStyle w:val="ListParagraph"/>
        <w:ind w:left="1800"/>
        <w:rPr>
          <w:rFonts w:cstheme="majorBidi"/>
          <w:color w:val="000000" w:themeColor="text1"/>
          <w:szCs w:val="24"/>
          <w:shd w:val="clear" w:color="auto" w:fill="FFFFFF"/>
        </w:rPr>
      </w:pPr>
      <w:r w:rsidRPr="00603677">
        <w:rPr>
          <w:rFonts w:cstheme="majorBidi"/>
          <w:color w:val="000000" w:themeColor="text1"/>
          <w:szCs w:val="24"/>
          <w:shd w:val="clear" w:color="auto" w:fill="FFFFFF"/>
        </w:rPr>
        <w:t xml:space="preserve">A processor register is one of a little </w:t>
      </w:r>
      <w:r w:rsidR="00560136">
        <w:rPr>
          <w:rFonts w:cstheme="majorBidi"/>
          <w:color w:val="000000" w:themeColor="text1"/>
          <w:szCs w:val="24"/>
          <w:shd w:val="clear" w:color="auto" w:fill="FFFFFF"/>
        </w:rPr>
        <w:t>set</w:t>
      </w:r>
      <w:r w:rsidRPr="00603677">
        <w:rPr>
          <w:rFonts w:cstheme="majorBidi"/>
          <w:color w:val="000000" w:themeColor="text1"/>
          <w:szCs w:val="24"/>
          <w:shd w:val="clear" w:color="auto" w:fill="FFFFFF"/>
        </w:rPr>
        <w:t xml:space="preserve"> of information holding places that are a piece of the PC processor. A register may hold a</w:t>
      </w:r>
      <w:r w:rsidR="008D1D12">
        <w:rPr>
          <w:rFonts w:cstheme="majorBidi"/>
          <w:color w:val="000000" w:themeColor="text1"/>
          <w:szCs w:val="24"/>
          <w:shd w:val="clear" w:color="auto" w:fill="FFFFFF"/>
        </w:rPr>
        <w:t>n instruction</w:t>
      </w:r>
      <w:r w:rsidRPr="00603677">
        <w:rPr>
          <w:rFonts w:cstheme="majorBidi"/>
          <w:color w:val="000000" w:themeColor="text1"/>
          <w:szCs w:val="24"/>
          <w:shd w:val="clear" w:color="auto" w:fill="FFFFFF"/>
        </w:rPr>
        <w:t xml:space="preserve">, a capacity address, or any sort of information, (for example, a </w:t>
      </w:r>
      <w:r w:rsidR="00FE0EDA">
        <w:rPr>
          <w:rFonts w:cstheme="majorBidi"/>
          <w:color w:val="000000" w:themeColor="text1"/>
          <w:szCs w:val="24"/>
          <w:shd w:val="clear" w:color="auto" w:fill="FFFFFF"/>
        </w:rPr>
        <w:t xml:space="preserve">sequence of bits </w:t>
      </w:r>
      <w:r w:rsidRPr="00603677">
        <w:rPr>
          <w:rFonts w:cstheme="majorBidi"/>
          <w:color w:val="000000" w:themeColor="text1"/>
          <w:szCs w:val="24"/>
          <w:shd w:val="clear" w:color="auto" w:fill="FFFFFF"/>
        </w:rPr>
        <w:t>or individual characters).</w:t>
      </w:r>
      <w:r w:rsidR="00987A45" w:rsidRPr="00987A45">
        <w:rPr>
          <w:rFonts w:cstheme="majorBidi"/>
          <w:color w:val="000000" w:themeColor="text1"/>
          <w:szCs w:val="24"/>
          <w:shd w:val="clear" w:color="auto" w:fill="FFFFFF"/>
        </w:rPr>
        <w:t xml:space="preserve"> </w:t>
      </w:r>
      <w:r w:rsidR="00CE4BF1" w:rsidRPr="00CE4BF1">
        <w:rPr>
          <w:rFonts w:cstheme="majorBidi"/>
          <w:color w:val="000000" w:themeColor="text1"/>
          <w:szCs w:val="24"/>
          <w:shd w:val="clear" w:color="auto" w:fill="FFFFFF"/>
        </w:rPr>
        <w:t xml:space="preserve">A few guidelines determine enrolls as a component of the </w:t>
      </w:r>
      <w:r w:rsidR="00592768">
        <w:rPr>
          <w:rFonts w:cstheme="majorBidi"/>
          <w:color w:val="000000" w:themeColor="text1"/>
          <w:szCs w:val="24"/>
          <w:shd w:val="clear" w:color="auto" w:fill="FFFFFF"/>
        </w:rPr>
        <w:t>instructions</w:t>
      </w:r>
      <w:r w:rsidR="00CE4BF1" w:rsidRPr="00CE4BF1">
        <w:rPr>
          <w:rFonts w:cstheme="majorBidi"/>
          <w:color w:val="000000" w:themeColor="text1"/>
          <w:szCs w:val="24"/>
          <w:shd w:val="clear" w:color="auto" w:fill="FFFFFF"/>
        </w:rPr>
        <w:t>. For instance, a</w:t>
      </w:r>
      <w:r w:rsidR="004B2EFB">
        <w:rPr>
          <w:rFonts w:cstheme="majorBidi"/>
          <w:color w:val="000000" w:themeColor="text1"/>
          <w:szCs w:val="24"/>
          <w:shd w:val="clear" w:color="auto" w:fill="FFFFFF"/>
        </w:rPr>
        <w:t xml:space="preserve">n instruction </w:t>
      </w:r>
      <w:r w:rsidR="00CE4BF1" w:rsidRPr="00CE4BF1">
        <w:rPr>
          <w:rFonts w:cstheme="majorBidi"/>
          <w:color w:val="000000" w:themeColor="text1"/>
          <w:szCs w:val="24"/>
          <w:shd w:val="clear" w:color="auto" w:fill="FFFFFF"/>
        </w:rPr>
        <w:t xml:space="preserve">may determine that the </w:t>
      </w:r>
      <w:r w:rsidR="004B2EFB">
        <w:rPr>
          <w:rFonts w:cstheme="majorBidi"/>
          <w:color w:val="000000" w:themeColor="text1"/>
          <w:szCs w:val="24"/>
          <w:shd w:val="clear" w:color="auto" w:fill="FFFFFF"/>
        </w:rPr>
        <w:t>contents</w:t>
      </w:r>
      <w:r w:rsidR="00CE4BF1" w:rsidRPr="00CE4BF1">
        <w:rPr>
          <w:rFonts w:cstheme="majorBidi"/>
          <w:color w:val="000000" w:themeColor="text1"/>
          <w:szCs w:val="24"/>
          <w:shd w:val="clear" w:color="auto" w:fill="FFFFFF"/>
        </w:rPr>
        <w:t xml:space="preserve"> of two characterized registers be included and afterward positioned in a predefined register. </w:t>
      </w:r>
    </w:p>
    <w:p w14:paraId="225F8657" w14:textId="00927355" w:rsidR="00987A45" w:rsidRDefault="00CE4BF1" w:rsidP="00060FB4">
      <w:pPr>
        <w:pStyle w:val="ListParagraph"/>
        <w:ind w:left="1800"/>
        <w:rPr>
          <w:rFonts w:cstheme="majorBidi"/>
          <w:color w:val="000000" w:themeColor="text1"/>
          <w:szCs w:val="24"/>
          <w:shd w:val="clear" w:color="auto" w:fill="FFFFFF"/>
        </w:rPr>
      </w:pPr>
      <w:r w:rsidRPr="00CE4BF1">
        <w:rPr>
          <w:rFonts w:cstheme="majorBidi"/>
          <w:color w:val="000000" w:themeColor="text1"/>
          <w:szCs w:val="24"/>
          <w:shd w:val="clear" w:color="auto" w:fill="FFFFFF"/>
        </w:rPr>
        <w:t xml:space="preserve">A register must be sufficiently </w:t>
      </w:r>
      <w:r w:rsidR="004B2EFB">
        <w:rPr>
          <w:rFonts w:cstheme="majorBidi"/>
          <w:color w:val="000000" w:themeColor="text1"/>
          <w:szCs w:val="24"/>
          <w:shd w:val="clear" w:color="auto" w:fill="FFFFFF"/>
        </w:rPr>
        <w:t>large</w:t>
      </w:r>
      <w:r w:rsidRPr="00CE4BF1">
        <w:rPr>
          <w:rFonts w:cstheme="majorBidi"/>
          <w:color w:val="000000" w:themeColor="text1"/>
          <w:szCs w:val="24"/>
          <w:shd w:val="clear" w:color="auto" w:fill="FFFFFF"/>
        </w:rPr>
        <w:t xml:space="preserve"> to hold a guidance</w:t>
      </w:r>
      <w:r w:rsidR="00987A45" w:rsidRPr="00987A45">
        <w:rPr>
          <w:rFonts w:cstheme="majorBidi"/>
          <w:color w:val="000000" w:themeColor="text1"/>
          <w:szCs w:val="24"/>
          <w:shd w:val="clear" w:color="auto" w:fill="FFFFFF"/>
        </w:rPr>
        <w:t xml:space="preserve"> - for example, in a </w:t>
      </w:r>
      <w:hyperlink r:id="rId15" w:history="1">
        <w:r w:rsidR="00987A45">
          <w:rPr>
            <w:rStyle w:val="Hyperlink"/>
            <w:rFonts w:cstheme="majorBidi"/>
            <w:color w:val="000000" w:themeColor="text1"/>
            <w:szCs w:val="24"/>
            <w:u w:val="none"/>
            <w:shd w:val="clear" w:color="auto" w:fill="FFFFFF"/>
          </w:rPr>
          <w:t>32-</w:t>
        </w:r>
        <w:r w:rsidR="00987A45" w:rsidRPr="00987A45">
          <w:rPr>
            <w:rStyle w:val="Hyperlink"/>
            <w:rFonts w:cstheme="majorBidi"/>
            <w:color w:val="000000" w:themeColor="text1"/>
            <w:szCs w:val="24"/>
            <w:u w:val="none"/>
            <w:shd w:val="clear" w:color="auto" w:fill="FFFFFF"/>
          </w:rPr>
          <w:t>bit computer</w:t>
        </w:r>
      </w:hyperlink>
      <w:r w:rsidR="00987A45" w:rsidRPr="00987A45">
        <w:rPr>
          <w:rFonts w:cstheme="majorBidi"/>
          <w:color w:val="000000" w:themeColor="text1"/>
          <w:szCs w:val="24"/>
          <w:shd w:val="clear" w:color="auto" w:fill="FFFFFF"/>
        </w:rPr>
        <w:t>, a register must be </w:t>
      </w:r>
      <w:r w:rsidR="00987A45">
        <w:rPr>
          <w:rFonts w:cstheme="majorBidi"/>
          <w:color w:val="000000" w:themeColor="text1"/>
          <w:szCs w:val="24"/>
          <w:shd w:val="clear" w:color="auto" w:fill="FFFFFF"/>
        </w:rPr>
        <w:t>32</w:t>
      </w:r>
      <w:r w:rsidR="00987A45" w:rsidRPr="00987A45">
        <w:rPr>
          <w:rFonts w:cstheme="majorBidi"/>
          <w:color w:val="000000" w:themeColor="text1"/>
          <w:szCs w:val="24"/>
          <w:shd w:val="clear" w:color="auto" w:fill="FFFFFF"/>
        </w:rPr>
        <w:t> </w:t>
      </w:r>
      <w:hyperlink r:id="rId16" w:history="1">
        <w:r w:rsidR="00987A45" w:rsidRPr="00987A45">
          <w:rPr>
            <w:rStyle w:val="Hyperlink"/>
            <w:rFonts w:cstheme="majorBidi"/>
            <w:color w:val="000000" w:themeColor="text1"/>
            <w:szCs w:val="24"/>
            <w:u w:val="none"/>
            <w:shd w:val="clear" w:color="auto" w:fill="FFFFFF"/>
          </w:rPr>
          <w:t>bits</w:t>
        </w:r>
      </w:hyperlink>
      <w:r w:rsidR="00987A45" w:rsidRPr="00987A45">
        <w:rPr>
          <w:rFonts w:cstheme="majorBidi"/>
          <w:color w:val="000000" w:themeColor="text1"/>
          <w:szCs w:val="24"/>
          <w:shd w:val="clear" w:color="auto" w:fill="FFFFFF"/>
        </w:rPr>
        <w:t xml:space="preserve"> in length. </w:t>
      </w:r>
      <w:r w:rsidR="00E76629" w:rsidRPr="00E76629">
        <w:rPr>
          <w:rFonts w:cstheme="majorBidi"/>
          <w:color w:val="000000" w:themeColor="text1"/>
          <w:szCs w:val="24"/>
          <w:shd w:val="clear" w:color="auto" w:fill="FFFFFF"/>
        </w:rPr>
        <w:t>In some PC</w:t>
      </w:r>
      <w:r w:rsidR="00E76629">
        <w:rPr>
          <w:rFonts w:cstheme="majorBidi"/>
          <w:color w:val="000000" w:themeColor="text1"/>
          <w:szCs w:val="24"/>
          <w:shd w:val="clear" w:color="auto" w:fill="FFFFFF"/>
        </w:rPr>
        <w:t xml:space="preserve"> designs</w:t>
      </w:r>
      <w:r w:rsidR="00E76629" w:rsidRPr="00E76629">
        <w:rPr>
          <w:rFonts w:cstheme="majorBidi"/>
          <w:color w:val="000000" w:themeColor="text1"/>
          <w:szCs w:val="24"/>
          <w:shd w:val="clear" w:color="auto" w:fill="FFFFFF"/>
        </w:rPr>
        <w:t xml:space="preserve">, there are </w:t>
      </w:r>
      <w:r w:rsidR="00E76629">
        <w:rPr>
          <w:rFonts w:cstheme="majorBidi"/>
          <w:color w:val="000000" w:themeColor="text1"/>
          <w:szCs w:val="24"/>
          <w:shd w:val="clear" w:color="auto" w:fill="FFFFFF"/>
        </w:rPr>
        <w:t>smaller</w:t>
      </w:r>
      <w:r w:rsidR="00E76629" w:rsidRPr="00E76629">
        <w:rPr>
          <w:rFonts w:cstheme="majorBidi"/>
          <w:color w:val="000000" w:themeColor="text1"/>
          <w:szCs w:val="24"/>
          <w:shd w:val="clear" w:color="auto" w:fill="FFFFFF"/>
        </w:rPr>
        <w:t xml:space="preserve"> registers - for instance, half-registers - for shorter guidelines</w:t>
      </w:r>
      <w:r w:rsidR="00E76629">
        <w:rPr>
          <w:rFonts w:cstheme="majorBidi"/>
          <w:color w:val="000000" w:themeColor="text1"/>
          <w:szCs w:val="24"/>
          <w:shd w:val="clear" w:color="auto" w:fill="FFFFFF"/>
        </w:rPr>
        <w:t xml:space="preserve"> and instructions</w:t>
      </w:r>
      <w:r w:rsidR="00E76629" w:rsidRPr="00E76629">
        <w:rPr>
          <w:rFonts w:cstheme="majorBidi"/>
          <w:color w:val="000000" w:themeColor="text1"/>
          <w:szCs w:val="24"/>
          <w:shd w:val="clear" w:color="auto" w:fill="FFFFFF"/>
        </w:rPr>
        <w:t xml:space="preserve">. </w:t>
      </w:r>
      <w:r w:rsidR="006C41C4">
        <w:rPr>
          <w:rFonts w:cstheme="majorBidi"/>
          <w:color w:val="000000" w:themeColor="text1"/>
          <w:szCs w:val="24"/>
          <w:shd w:val="clear" w:color="auto" w:fill="FFFFFF"/>
        </w:rPr>
        <w:t>According to</w:t>
      </w:r>
      <w:r w:rsidR="00E76629" w:rsidRPr="00E76629">
        <w:rPr>
          <w:rFonts w:cstheme="majorBidi"/>
          <w:color w:val="000000" w:themeColor="text1"/>
          <w:szCs w:val="24"/>
          <w:shd w:val="clear" w:color="auto" w:fill="FFFFFF"/>
        </w:rPr>
        <w:t xml:space="preserve"> the processor </w:t>
      </w:r>
      <w:r w:rsidR="006C41C4">
        <w:rPr>
          <w:rFonts w:cstheme="majorBidi"/>
          <w:color w:val="000000" w:themeColor="text1"/>
          <w:szCs w:val="24"/>
          <w:shd w:val="clear" w:color="auto" w:fill="FFFFFF"/>
        </w:rPr>
        <w:t xml:space="preserve">design </w:t>
      </w:r>
      <w:r w:rsidR="00E76629" w:rsidRPr="00E76629">
        <w:rPr>
          <w:rFonts w:cstheme="majorBidi"/>
          <w:color w:val="000000" w:themeColor="text1"/>
          <w:szCs w:val="24"/>
          <w:shd w:val="clear" w:color="auto" w:fill="FFFFFF"/>
        </w:rPr>
        <w:t>and language rules, registers might be numbered or have discretionary names.</w:t>
      </w:r>
      <w:r w:rsidR="00987A45">
        <w:rPr>
          <w:rFonts w:cstheme="majorBidi"/>
          <w:color w:val="000000" w:themeColor="text1"/>
          <w:szCs w:val="24"/>
          <w:shd w:val="clear" w:color="auto" w:fill="FFFFFF"/>
        </w:rPr>
        <w:t xml:space="preserve"> </w:t>
      </w:r>
      <w:r w:rsidR="003B4A5D" w:rsidRPr="003B4A5D">
        <w:rPr>
          <w:rFonts w:cstheme="majorBidi"/>
          <w:color w:val="000000" w:themeColor="text1"/>
          <w:szCs w:val="24"/>
          <w:shd w:val="clear" w:color="auto" w:fill="FFFFFF"/>
        </w:rPr>
        <w:t xml:space="preserve">A processor normally contains numerous </w:t>
      </w:r>
      <w:r w:rsidR="002736CE">
        <w:rPr>
          <w:rFonts w:cstheme="majorBidi"/>
          <w:color w:val="000000" w:themeColor="text1"/>
          <w:szCs w:val="24"/>
          <w:shd w:val="clear" w:color="auto" w:fill="FFFFFF"/>
        </w:rPr>
        <w:t>index</w:t>
      </w:r>
      <w:r w:rsidR="003B4A5D" w:rsidRPr="003B4A5D">
        <w:rPr>
          <w:rFonts w:cstheme="majorBidi"/>
          <w:color w:val="000000" w:themeColor="text1"/>
          <w:szCs w:val="24"/>
          <w:shd w:val="clear" w:color="auto" w:fill="FFFFFF"/>
        </w:rPr>
        <w:t xml:space="preserve"> registers, </w:t>
      </w:r>
      <w:r w:rsidR="002736CE">
        <w:rPr>
          <w:rFonts w:cstheme="majorBidi"/>
          <w:color w:val="000000" w:themeColor="text1"/>
          <w:szCs w:val="24"/>
          <w:shd w:val="clear" w:color="auto" w:fill="FFFFFF"/>
        </w:rPr>
        <w:t xml:space="preserve">also </w:t>
      </w:r>
      <w:r w:rsidR="003B4A5D" w:rsidRPr="003B4A5D">
        <w:rPr>
          <w:rFonts w:cstheme="majorBidi"/>
          <w:color w:val="000000" w:themeColor="text1"/>
          <w:szCs w:val="24"/>
          <w:shd w:val="clear" w:color="auto" w:fill="FFFFFF"/>
        </w:rPr>
        <w:t>called address</w:t>
      </w:r>
      <w:r w:rsidR="002736CE">
        <w:rPr>
          <w:rFonts w:cstheme="majorBidi"/>
          <w:color w:val="000000" w:themeColor="text1"/>
          <w:szCs w:val="24"/>
          <w:shd w:val="clear" w:color="auto" w:fill="FFFFFF"/>
        </w:rPr>
        <w:t>/index</w:t>
      </w:r>
      <w:r w:rsidR="003B4A5D" w:rsidRPr="003B4A5D">
        <w:rPr>
          <w:rFonts w:cstheme="majorBidi"/>
          <w:color w:val="000000" w:themeColor="text1"/>
          <w:szCs w:val="24"/>
          <w:shd w:val="clear" w:color="auto" w:fill="FFFFFF"/>
        </w:rPr>
        <w:t xml:space="preserve"> registers or registers of adjustment. The </w:t>
      </w:r>
      <w:r w:rsidR="00765F6B">
        <w:rPr>
          <w:rFonts w:cstheme="majorBidi"/>
          <w:color w:val="000000" w:themeColor="text1"/>
          <w:szCs w:val="24"/>
          <w:shd w:val="clear" w:color="auto" w:fill="FFFFFF"/>
        </w:rPr>
        <w:t>specific</w:t>
      </w:r>
      <w:r w:rsidR="003B4A5D" w:rsidRPr="003B4A5D">
        <w:rPr>
          <w:rFonts w:cstheme="majorBidi"/>
          <w:color w:val="000000" w:themeColor="text1"/>
          <w:szCs w:val="24"/>
          <w:shd w:val="clear" w:color="auto" w:fill="FFFFFF"/>
        </w:rPr>
        <w:t xml:space="preserve"> location of any </w:t>
      </w:r>
      <w:r w:rsidR="00765F6B">
        <w:rPr>
          <w:rFonts w:cstheme="majorBidi"/>
          <w:color w:val="000000" w:themeColor="text1"/>
          <w:szCs w:val="24"/>
          <w:shd w:val="clear" w:color="auto" w:fill="FFFFFF"/>
        </w:rPr>
        <w:t>entity</w:t>
      </w:r>
      <w:r w:rsidR="003B4A5D" w:rsidRPr="003B4A5D">
        <w:rPr>
          <w:rFonts w:cstheme="majorBidi"/>
          <w:color w:val="000000" w:themeColor="text1"/>
          <w:szCs w:val="24"/>
          <w:shd w:val="clear" w:color="auto" w:fill="FFFFFF"/>
        </w:rPr>
        <w:t xml:space="preserve"> in a PC </w:t>
      </w:r>
      <w:r w:rsidR="003B4A5D" w:rsidRPr="003B4A5D">
        <w:rPr>
          <w:rFonts w:cstheme="majorBidi"/>
          <w:color w:val="000000" w:themeColor="text1"/>
          <w:szCs w:val="24"/>
          <w:shd w:val="clear" w:color="auto" w:fill="FFFFFF"/>
        </w:rPr>
        <w:lastRenderedPageBreak/>
        <w:t xml:space="preserve">incorporates the base, </w:t>
      </w:r>
      <w:r w:rsidR="00215C3F">
        <w:rPr>
          <w:rFonts w:cstheme="majorBidi"/>
          <w:color w:val="000000" w:themeColor="text1"/>
          <w:szCs w:val="24"/>
          <w:shd w:val="clear" w:color="auto" w:fill="FFFFFF"/>
        </w:rPr>
        <w:t>index</w:t>
      </w:r>
      <w:r w:rsidR="003B4A5D" w:rsidRPr="003B4A5D">
        <w:rPr>
          <w:rFonts w:cstheme="majorBidi"/>
          <w:color w:val="000000" w:themeColor="text1"/>
          <w:szCs w:val="24"/>
          <w:shd w:val="clear" w:color="auto" w:fill="FFFFFF"/>
        </w:rPr>
        <w:t xml:space="preserve">, and relative locations, which are all put away in the </w:t>
      </w:r>
      <w:r w:rsidR="00215C3F">
        <w:rPr>
          <w:rFonts w:cstheme="majorBidi"/>
          <w:color w:val="000000" w:themeColor="text1"/>
          <w:szCs w:val="24"/>
          <w:shd w:val="clear" w:color="auto" w:fill="FFFFFF"/>
        </w:rPr>
        <w:t xml:space="preserve">index </w:t>
      </w:r>
      <w:r w:rsidR="003B4A5D" w:rsidRPr="003B4A5D">
        <w:rPr>
          <w:rFonts w:cstheme="majorBidi"/>
          <w:color w:val="000000" w:themeColor="text1"/>
          <w:szCs w:val="24"/>
          <w:shd w:val="clear" w:color="auto" w:fill="FFFFFF"/>
        </w:rPr>
        <w:t>register.</w:t>
      </w:r>
      <w:r w:rsidR="00215C3F">
        <w:rPr>
          <w:rFonts w:cstheme="majorBidi"/>
          <w:color w:val="000000" w:themeColor="text1"/>
          <w:szCs w:val="24"/>
          <w:shd w:val="clear" w:color="auto" w:fill="FFFFFF"/>
        </w:rPr>
        <w:t xml:space="preserve"> </w:t>
      </w:r>
      <w:r w:rsidR="00060FB4" w:rsidRPr="00060FB4">
        <w:rPr>
          <w:rFonts w:cstheme="majorBidi"/>
          <w:color w:val="000000" w:themeColor="text1"/>
          <w:szCs w:val="24"/>
          <w:shd w:val="clear" w:color="auto" w:fill="FFFFFF"/>
        </w:rPr>
        <w:t xml:space="preserve">A </w:t>
      </w:r>
      <w:r w:rsidR="00060FB4">
        <w:rPr>
          <w:rFonts w:cstheme="majorBidi"/>
          <w:color w:val="000000" w:themeColor="text1"/>
          <w:szCs w:val="24"/>
          <w:shd w:val="clear" w:color="auto" w:fill="FFFFFF"/>
        </w:rPr>
        <w:t>shift</w:t>
      </w:r>
      <w:r w:rsidR="00060FB4" w:rsidRPr="00060FB4">
        <w:rPr>
          <w:rFonts w:cstheme="majorBidi"/>
          <w:color w:val="000000" w:themeColor="text1"/>
          <w:szCs w:val="24"/>
          <w:shd w:val="clear" w:color="auto" w:fill="FFFFFF"/>
        </w:rPr>
        <w:t xml:space="preserve"> register is another sort</w:t>
      </w:r>
      <w:r w:rsidR="001F7DCC">
        <w:rPr>
          <w:rFonts w:cstheme="majorBidi"/>
          <w:color w:val="000000" w:themeColor="text1"/>
          <w:szCs w:val="24"/>
          <w:shd w:val="clear" w:color="auto" w:fill="FFFFFF"/>
        </w:rPr>
        <w:t xml:space="preserve"> of registers</w:t>
      </w:r>
      <w:r w:rsidR="00060FB4" w:rsidRPr="00060FB4">
        <w:rPr>
          <w:rFonts w:cstheme="majorBidi"/>
          <w:color w:val="000000" w:themeColor="text1"/>
          <w:szCs w:val="24"/>
          <w:shd w:val="clear" w:color="auto" w:fill="FFFFFF"/>
        </w:rPr>
        <w:t xml:space="preserve">. Bits enter the </w:t>
      </w:r>
      <w:r w:rsidR="001F7DCC">
        <w:rPr>
          <w:rFonts w:cstheme="majorBidi"/>
          <w:color w:val="000000" w:themeColor="text1"/>
          <w:szCs w:val="24"/>
          <w:shd w:val="clear" w:color="auto" w:fill="FFFFFF"/>
        </w:rPr>
        <w:t>shift</w:t>
      </w:r>
      <w:r w:rsidR="00060FB4" w:rsidRPr="00060FB4">
        <w:rPr>
          <w:rFonts w:cstheme="majorBidi"/>
          <w:color w:val="000000" w:themeColor="text1"/>
          <w:szCs w:val="24"/>
          <w:shd w:val="clear" w:color="auto" w:fill="FFFFFF"/>
        </w:rPr>
        <w:t xml:space="preserve"> register toward one side and rise up out of the opposite end. Flip </w:t>
      </w:r>
      <w:r w:rsidR="001F7DCC">
        <w:rPr>
          <w:rFonts w:cstheme="majorBidi"/>
          <w:color w:val="000000" w:themeColor="text1"/>
          <w:szCs w:val="24"/>
          <w:shd w:val="clear" w:color="auto" w:fill="FFFFFF"/>
        </w:rPr>
        <w:t>flops</w:t>
      </w:r>
      <w:r w:rsidR="00060FB4" w:rsidRPr="00060FB4">
        <w:rPr>
          <w:rFonts w:cstheme="majorBidi"/>
          <w:color w:val="000000" w:themeColor="text1"/>
          <w:szCs w:val="24"/>
          <w:shd w:val="clear" w:color="auto" w:fill="FFFFFF"/>
        </w:rPr>
        <w:t xml:space="preserve">, </w:t>
      </w:r>
      <w:r w:rsidR="001F7DCC">
        <w:rPr>
          <w:rFonts w:cstheme="majorBidi"/>
          <w:color w:val="000000" w:themeColor="text1"/>
          <w:szCs w:val="24"/>
          <w:shd w:val="clear" w:color="auto" w:fill="FFFFFF"/>
        </w:rPr>
        <w:t>also</w:t>
      </w:r>
      <w:r w:rsidR="00060FB4" w:rsidRPr="00060FB4">
        <w:rPr>
          <w:rFonts w:cstheme="majorBidi"/>
          <w:color w:val="000000" w:themeColor="text1"/>
          <w:szCs w:val="24"/>
          <w:shd w:val="clear" w:color="auto" w:fill="FFFFFF"/>
        </w:rPr>
        <w:t xml:space="preserve"> called bitable </w:t>
      </w:r>
      <w:r w:rsidR="00DC1E5E">
        <w:rPr>
          <w:rFonts w:cstheme="majorBidi"/>
          <w:color w:val="000000" w:themeColor="text1"/>
          <w:szCs w:val="24"/>
          <w:shd w:val="clear" w:color="auto" w:fill="FFFFFF"/>
        </w:rPr>
        <w:t>entries</w:t>
      </w:r>
      <w:r w:rsidR="00060FB4" w:rsidRPr="00060FB4">
        <w:rPr>
          <w:rFonts w:cstheme="majorBidi"/>
          <w:color w:val="000000" w:themeColor="text1"/>
          <w:szCs w:val="24"/>
          <w:shd w:val="clear" w:color="auto" w:fill="FFFFFF"/>
        </w:rPr>
        <w:t xml:space="preserve">, store and procedure the information. </w:t>
      </w:r>
      <w:r w:rsidR="00D201DF">
        <w:rPr>
          <w:rFonts w:cstheme="majorBidi"/>
          <w:color w:val="000000" w:themeColor="text1"/>
          <w:szCs w:val="24"/>
          <w:shd w:val="clear" w:color="auto" w:fill="FFFFFF"/>
        </w:rPr>
        <w:t xml:space="preserve">General </w:t>
      </w:r>
      <w:r w:rsidR="00F7362B">
        <w:rPr>
          <w:rFonts w:cstheme="majorBidi"/>
          <w:color w:val="000000" w:themeColor="text1"/>
          <w:szCs w:val="24"/>
          <w:shd w:val="clear" w:color="auto" w:fill="FFFFFF"/>
        </w:rPr>
        <w:t>Purpose</w:t>
      </w:r>
      <w:r w:rsidR="00060FB4" w:rsidRPr="00060FB4">
        <w:rPr>
          <w:rFonts w:cstheme="majorBidi"/>
          <w:color w:val="000000" w:themeColor="text1"/>
          <w:szCs w:val="24"/>
          <w:shd w:val="clear" w:color="auto" w:fill="FFFFFF"/>
        </w:rPr>
        <w:t xml:space="preserve"> </w:t>
      </w:r>
      <w:r w:rsidR="00F7362B">
        <w:rPr>
          <w:rFonts w:cstheme="majorBidi"/>
          <w:color w:val="000000" w:themeColor="text1"/>
          <w:szCs w:val="24"/>
          <w:shd w:val="clear" w:color="auto" w:fill="FFFFFF"/>
        </w:rPr>
        <w:t>R</w:t>
      </w:r>
      <w:r w:rsidR="00060FB4" w:rsidRPr="00060FB4">
        <w:rPr>
          <w:rFonts w:cstheme="majorBidi"/>
          <w:color w:val="000000" w:themeColor="text1"/>
          <w:szCs w:val="24"/>
          <w:shd w:val="clear" w:color="auto" w:fill="FFFFFF"/>
        </w:rPr>
        <w:t xml:space="preserve">egisters (GPRs) are demonstrated with a dollar sign ($). The words SWORD and UWORD allude to 32-piece marked and 32-piece unsigned </w:t>
      </w:r>
      <w:r w:rsidR="00F81833">
        <w:rPr>
          <w:rFonts w:cstheme="majorBidi"/>
          <w:color w:val="000000" w:themeColor="text1"/>
          <w:szCs w:val="24"/>
          <w:shd w:val="clear" w:color="auto" w:fill="FFFFFF"/>
        </w:rPr>
        <w:t>data</w:t>
      </w:r>
      <w:r w:rsidR="00060FB4" w:rsidRPr="00060FB4">
        <w:rPr>
          <w:rFonts w:cstheme="majorBidi"/>
          <w:color w:val="000000" w:themeColor="text1"/>
          <w:szCs w:val="24"/>
          <w:shd w:val="clear" w:color="auto" w:fill="FFFFFF"/>
        </w:rPr>
        <w:t xml:space="preserve"> types, </w:t>
      </w:r>
      <w:r w:rsidR="00F81833">
        <w:rPr>
          <w:rFonts w:cstheme="majorBidi"/>
          <w:color w:val="000000" w:themeColor="text1"/>
          <w:szCs w:val="24"/>
          <w:shd w:val="clear" w:color="auto" w:fill="FFFFFF"/>
        </w:rPr>
        <w:t>respectively</w:t>
      </w:r>
      <w:r w:rsidR="00737064">
        <w:rPr>
          <w:rFonts w:cstheme="majorBidi"/>
          <w:color w:val="000000" w:themeColor="text1"/>
          <w:szCs w:val="24"/>
          <w:shd w:val="clear" w:color="auto" w:fill="FFFFFF"/>
        </w:rPr>
        <w:t xml:space="preserve"> [2]</w:t>
      </w:r>
      <w:r w:rsidR="00060FB4" w:rsidRPr="00060FB4">
        <w:rPr>
          <w:rFonts w:cstheme="majorBidi"/>
          <w:color w:val="000000" w:themeColor="text1"/>
          <w:szCs w:val="24"/>
          <w:shd w:val="clear" w:color="auto" w:fill="FFFFFF"/>
        </w:rPr>
        <w:t>.</w:t>
      </w:r>
    </w:p>
    <w:p w14:paraId="431DCE06" w14:textId="6C307D54" w:rsidR="00987A45" w:rsidRPr="005A2687" w:rsidRDefault="00987A45" w:rsidP="005A2687">
      <w:pPr>
        <w:pStyle w:val="Heading1"/>
      </w:pPr>
      <w:bookmarkStart w:id="10" w:name="_Toc41352467"/>
      <w:bookmarkStart w:id="11" w:name="_Toc41353689"/>
      <w:bookmarkStart w:id="12" w:name="_Toc41805691"/>
      <w:r w:rsidRPr="005A2687">
        <w:t>Types of instructio</w:t>
      </w:r>
      <w:bookmarkEnd w:id="10"/>
      <w:bookmarkEnd w:id="11"/>
      <w:r w:rsidR="005A2687" w:rsidRPr="005A2687">
        <w:t>n:</w:t>
      </w:r>
      <w:bookmarkEnd w:id="12"/>
    </w:p>
    <w:p w14:paraId="3A72DE04" w14:textId="77777777" w:rsidR="00E76C1D" w:rsidRDefault="00987A45" w:rsidP="00C97866">
      <w:pPr>
        <w:pStyle w:val="ListParagraph"/>
        <w:ind w:left="1800"/>
        <w:rPr>
          <w:rFonts w:cstheme="majorBidi"/>
          <w:color w:val="000000" w:themeColor="text1"/>
          <w:szCs w:val="24"/>
          <w:shd w:val="clear" w:color="auto" w:fill="FFFFFF"/>
        </w:rPr>
      </w:pPr>
      <w:r w:rsidRPr="00987A45">
        <w:rPr>
          <w:rFonts w:cstheme="majorBidi"/>
          <w:color w:val="000000" w:themeColor="text1"/>
          <w:szCs w:val="24"/>
          <w:shd w:val="clear" w:color="auto" w:fill="FFFFFF"/>
        </w:rPr>
        <w:t xml:space="preserve">Instruction in MIPS may vary </w:t>
      </w:r>
      <w:r>
        <w:rPr>
          <w:rFonts w:cstheme="majorBidi"/>
          <w:color w:val="000000" w:themeColor="text1"/>
          <w:szCs w:val="24"/>
          <w:shd w:val="clear" w:color="auto" w:fill="FFFFFF"/>
        </w:rPr>
        <w:t xml:space="preserve">according to the aim of the user, such like: ADD, ADDI, SUB, </w:t>
      </w:r>
      <w:r w:rsidR="00E76C1D">
        <w:rPr>
          <w:rFonts w:cstheme="majorBidi"/>
          <w:color w:val="000000" w:themeColor="text1"/>
          <w:szCs w:val="24"/>
          <w:shd w:val="clear" w:color="auto" w:fill="FFFFFF"/>
        </w:rPr>
        <w:t>SLL,SRL,SRA, AND, ANDI, OR, ORI, NOR, STL, SLTI, LUI, LW, SW,BEQ,BNE, and J.</w:t>
      </w:r>
    </w:p>
    <w:p w14:paraId="1283E979" w14:textId="26398BDC" w:rsidR="00E76C1D" w:rsidRDefault="00E76C1D" w:rsidP="00C97866">
      <w:pPr>
        <w:pStyle w:val="ListParagraph"/>
        <w:ind w:left="1800"/>
        <w:rPr>
          <w:rFonts w:cstheme="majorBidi"/>
          <w:color w:val="000000" w:themeColor="text1"/>
          <w:szCs w:val="24"/>
          <w:shd w:val="clear" w:color="auto" w:fill="FFFFFF"/>
        </w:rPr>
      </w:pPr>
      <w:r>
        <w:rPr>
          <w:rFonts w:cstheme="majorBidi"/>
          <w:color w:val="000000" w:themeColor="text1"/>
          <w:szCs w:val="24"/>
          <w:shd w:val="clear" w:color="auto" w:fill="FFFFFF"/>
        </w:rPr>
        <w:t>The previous instructions are classified according to their aim</w:t>
      </w:r>
      <w:r w:rsidR="00737064">
        <w:rPr>
          <w:rFonts w:cstheme="majorBidi"/>
          <w:color w:val="000000" w:themeColor="text1"/>
          <w:szCs w:val="24"/>
          <w:shd w:val="clear" w:color="auto" w:fill="FFFFFF"/>
        </w:rPr>
        <w:t xml:space="preserve"> [1]</w:t>
      </w:r>
      <w:r>
        <w:rPr>
          <w:rFonts w:cstheme="majorBidi"/>
          <w:color w:val="000000" w:themeColor="text1"/>
          <w:szCs w:val="24"/>
          <w:shd w:val="clear" w:color="auto" w:fill="FFFFFF"/>
        </w:rPr>
        <w:t>:</w:t>
      </w:r>
    </w:p>
    <w:p w14:paraId="01F53DDB" w14:textId="77777777" w:rsidR="00E76C1D" w:rsidRDefault="00E76C1D" w:rsidP="00E76C1D">
      <w:pPr>
        <w:pStyle w:val="Default"/>
      </w:pPr>
    </w:p>
    <w:p w14:paraId="3852A113" w14:textId="77777777" w:rsidR="00E76C1D" w:rsidRPr="00E76C1D" w:rsidRDefault="00E76C1D" w:rsidP="00E76C1D">
      <w:pPr>
        <w:pStyle w:val="Default"/>
        <w:numPr>
          <w:ilvl w:val="0"/>
          <w:numId w:val="3"/>
        </w:numPr>
        <w:spacing w:after="30"/>
        <w:rPr>
          <w:rFonts w:asciiTheme="majorBidi" w:hAnsiTheme="majorBidi" w:cstheme="majorBidi"/>
        </w:rPr>
      </w:pPr>
      <w:r w:rsidRPr="00E76C1D">
        <w:rPr>
          <w:rFonts w:asciiTheme="majorBidi" w:hAnsiTheme="majorBidi" w:cstheme="majorBidi"/>
        </w:rPr>
        <w:t xml:space="preserve">Arithmetic operations: ADD, ADDI, SUB, </w:t>
      </w:r>
    </w:p>
    <w:p w14:paraId="54FA1751" w14:textId="5A7B7485" w:rsidR="00E76C1D" w:rsidRPr="00E76C1D" w:rsidRDefault="00E76C1D" w:rsidP="00E76C1D">
      <w:pPr>
        <w:pStyle w:val="Default"/>
        <w:numPr>
          <w:ilvl w:val="0"/>
          <w:numId w:val="3"/>
        </w:numPr>
        <w:spacing w:after="30"/>
        <w:rPr>
          <w:rFonts w:asciiTheme="majorBidi" w:hAnsiTheme="majorBidi" w:cstheme="majorBidi"/>
        </w:rPr>
      </w:pPr>
      <w:r w:rsidRPr="00E76C1D">
        <w:rPr>
          <w:rFonts w:asciiTheme="majorBidi" w:hAnsiTheme="majorBidi" w:cstheme="majorBidi"/>
        </w:rPr>
        <w:t xml:space="preserve">Logic operations: AND, ANDI, OR, ORI, NOR, SLL, SRL, SRA </w:t>
      </w:r>
    </w:p>
    <w:p w14:paraId="195D5EDC" w14:textId="288CAA99" w:rsidR="00E76C1D" w:rsidRPr="00E76C1D" w:rsidRDefault="00E76C1D" w:rsidP="00E76C1D">
      <w:pPr>
        <w:pStyle w:val="Default"/>
        <w:numPr>
          <w:ilvl w:val="0"/>
          <w:numId w:val="3"/>
        </w:numPr>
        <w:spacing w:after="30"/>
        <w:rPr>
          <w:rFonts w:asciiTheme="majorBidi" w:hAnsiTheme="majorBidi" w:cstheme="majorBidi"/>
        </w:rPr>
      </w:pPr>
      <w:r w:rsidRPr="00E76C1D">
        <w:rPr>
          <w:rFonts w:asciiTheme="majorBidi" w:hAnsiTheme="majorBidi" w:cstheme="majorBidi"/>
        </w:rPr>
        <w:t>Compare instructions: S</w:t>
      </w:r>
      <w:r w:rsidR="00B9231F">
        <w:rPr>
          <w:rFonts w:asciiTheme="majorBidi" w:hAnsiTheme="majorBidi" w:cstheme="majorBidi"/>
        </w:rPr>
        <w:t>LT</w:t>
      </w:r>
      <w:r w:rsidRPr="00E76C1D">
        <w:rPr>
          <w:rFonts w:asciiTheme="majorBidi" w:hAnsiTheme="majorBidi" w:cstheme="majorBidi"/>
        </w:rPr>
        <w:t xml:space="preserve">, SLTI </w:t>
      </w:r>
    </w:p>
    <w:p w14:paraId="2E0CEEFF" w14:textId="133CDE2B" w:rsidR="00E76C1D" w:rsidRPr="00E76C1D" w:rsidRDefault="00E76C1D" w:rsidP="00E76C1D">
      <w:pPr>
        <w:pStyle w:val="Default"/>
        <w:numPr>
          <w:ilvl w:val="0"/>
          <w:numId w:val="3"/>
        </w:numPr>
        <w:spacing w:after="30"/>
        <w:rPr>
          <w:rFonts w:asciiTheme="majorBidi" w:hAnsiTheme="majorBidi" w:cstheme="majorBidi"/>
        </w:rPr>
      </w:pPr>
      <w:r w:rsidRPr="00E76C1D">
        <w:rPr>
          <w:rFonts w:asciiTheme="majorBidi" w:hAnsiTheme="majorBidi" w:cstheme="majorBidi"/>
        </w:rPr>
        <w:t xml:space="preserve">Move instructions: LUI </w:t>
      </w:r>
    </w:p>
    <w:p w14:paraId="413974A5" w14:textId="2123C15C" w:rsidR="00E76C1D" w:rsidRPr="00E76C1D" w:rsidRDefault="00E76C1D" w:rsidP="00E76C1D">
      <w:pPr>
        <w:pStyle w:val="Default"/>
        <w:numPr>
          <w:ilvl w:val="0"/>
          <w:numId w:val="3"/>
        </w:numPr>
        <w:spacing w:after="30"/>
        <w:rPr>
          <w:rFonts w:asciiTheme="majorBidi" w:hAnsiTheme="majorBidi" w:cstheme="majorBidi"/>
        </w:rPr>
      </w:pPr>
      <w:r w:rsidRPr="00E76C1D">
        <w:rPr>
          <w:rFonts w:asciiTheme="majorBidi" w:hAnsiTheme="majorBidi" w:cstheme="majorBidi"/>
        </w:rPr>
        <w:t xml:space="preserve">Load and store: LW, SW </w:t>
      </w:r>
    </w:p>
    <w:p w14:paraId="543CA6C5" w14:textId="4CC5B2B7" w:rsidR="00E76C1D" w:rsidRDefault="00E76C1D" w:rsidP="00E76C1D">
      <w:pPr>
        <w:pStyle w:val="Default"/>
        <w:numPr>
          <w:ilvl w:val="0"/>
          <w:numId w:val="3"/>
        </w:numPr>
        <w:rPr>
          <w:rFonts w:asciiTheme="majorBidi" w:hAnsiTheme="majorBidi" w:cstheme="majorBidi"/>
        </w:rPr>
      </w:pPr>
      <w:r w:rsidRPr="00E76C1D">
        <w:rPr>
          <w:rFonts w:asciiTheme="majorBidi" w:hAnsiTheme="majorBidi" w:cstheme="majorBidi"/>
        </w:rPr>
        <w:t xml:space="preserve">Branch instruction: BEQ, BNE, J </w:t>
      </w:r>
    </w:p>
    <w:p w14:paraId="576600CD" w14:textId="7F39AF01" w:rsidR="00E76C1D" w:rsidRDefault="00E76C1D" w:rsidP="00E76C1D">
      <w:pPr>
        <w:pStyle w:val="Default"/>
        <w:ind w:left="720"/>
        <w:rPr>
          <w:rFonts w:asciiTheme="majorBidi" w:hAnsiTheme="majorBidi" w:cstheme="majorBidi"/>
        </w:rPr>
      </w:pPr>
    </w:p>
    <w:p w14:paraId="62FBC733" w14:textId="61407BF4" w:rsidR="00E76C1D" w:rsidRPr="005A2687" w:rsidRDefault="00E76C1D" w:rsidP="005A2687">
      <w:pPr>
        <w:pStyle w:val="Heading2"/>
      </w:pPr>
      <w:bookmarkStart w:id="13" w:name="_Toc41352468"/>
      <w:r w:rsidRPr="005A2687">
        <w:t xml:space="preserve"> </w:t>
      </w:r>
      <w:bookmarkStart w:id="14" w:name="_Toc41353690"/>
      <w:bookmarkStart w:id="15" w:name="_Toc41805692"/>
      <w:r w:rsidRPr="005A2687">
        <w:t>ADD:</w:t>
      </w:r>
      <w:bookmarkEnd w:id="13"/>
      <w:bookmarkEnd w:id="14"/>
      <w:bookmarkEnd w:id="15"/>
    </w:p>
    <w:p w14:paraId="3CAAE520" w14:textId="09D12908" w:rsidR="00E76C1D" w:rsidRDefault="00E76C1D" w:rsidP="00E76C1D">
      <w:pPr>
        <w:pStyle w:val="Default"/>
        <w:ind w:left="720"/>
        <w:rPr>
          <w:rFonts w:asciiTheme="majorBidi" w:hAnsiTheme="majorBidi" w:cstheme="majorBidi"/>
          <w:color w:val="000000" w:themeColor="text1"/>
        </w:rPr>
      </w:pPr>
      <w:r>
        <w:rPr>
          <w:rFonts w:asciiTheme="majorBidi" w:hAnsiTheme="majorBidi" w:cstheme="majorBidi"/>
          <w:color w:val="000000" w:themeColor="text1"/>
        </w:rPr>
        <w:t xml:space="preserve">The main goal of this operation is to add the numbers stored in the addresses </w:t>
      </w:r>
      <w:r w:rsidR="00FB3B2A">
        <w:rPr>
          <w:rFonts w:asciiTheme="majorBidi" w:hAnsiTheme="majorBidi" w:cstheme="majorBidi"/>
          <w:color w:val="000000" w:themeColor="text1"/>
        </w:rPr>
        <w:t xml:space="preserve">of the register </w:t>
      </w:r>
      <w:r>
        <w:rPr>
          <w:rFonts w:asciiTheme="majorBidi" w:hAnsiTheme="majorBidi" w:cstheme="majorBidi"/>
          <w:color w:val="000000" w:themeColor="text1"/>
        </w:rPr>
        <w:t>entered</w:t>
      </w:r>
      <w:r w:rsidR="003679CF">
        <w:rPr>
          <w:rFonts w:asciiTheme="majorBidi" w:hAnsiTheme="majorBidi" w:cstheme="majorBidi"/>
          <w:color w:val="000000" w:themeColor="text1"/>
        </w:rPr>
        <w:t>. It is written as following:</w:t>
      </w:r>
    </w:p>
    <w:p w14:paraId="4E75814B" w14:textId="77777777" w:rsidR="003679CF" w:rsidRDefault="003679CF" w:rsidP="00E76C1D">
      <w:pPr>
        <w:pStyle w:val="Default"/>
        <w:ind w:left="720"/>
        <w:rPr>
          <w:rFonts w:asciiTheme="majorBidi" w:hAnsiTheme="majorBidi" w:cstheme="majorBidi"/>
          <w:color w:val="000000" w:themeColor="text1"/>
        </w:rPr>
      </w:pPr>
    </w:p>
    <w:p w14:paraId="5EAA4001" w14:textId="77777777" w:rsidR="003679CF" w:rsidRPr="003679CF" w:rsidRDefault="003679CF" w:rsidP="003679CF">
      <w:pPr>
        <w:pStyle w:val="Default"/>
        <w:ind w:left="720"/>
        <w:rPr>
          <w:rFonts w:asciiTheme="majorBidi" w:hAnsiTheme="majorBidi" w:cstheme="majorBidi"/>
          <w:color w:val="C00000"/>
        </w:rPr>
      </w:pPr>
      <w:r w:rsidRPr="003679CF">
        <w:rPr>
          <w:rFonts w:asciiTheme="majorBidi" w:hAnsiTheme="majorBidi" w:cstheme="majorBidi"/>
          <w:color w:val="C00000"/>
        </w:rPr>
        <w:t>C code:</w:t>
      </w:r>
    </w:p>
    <w:p w14:paraId="44663F9A" w14:textId="3D2C20BE" w:rsidR="003679CF" w:rsidRPr="003679CF" w:rsidRDefault="00E54B87" w:rsidP="003679CF">
      <w:pPr>
        <w:pStyle w:val="Default"/>
        <w:ind w:left="720"/>
        <w:rPr>
          <w:rFonts w:asciiTheme="majorBidi" w:hAnsiTheme="majorBidi" w:cstheme="majorBidi"/>
          <w:color w:val="C00000"/>
        </w:rPr>
      </w:pPr>
      <w:r>
        <w:rPr>
          <w:rFonts w:asciiTheme="majorBidi" w:hAnsiTheme="majorBidi" w:cstheme="majorBidi"/>
          <w:color w:val="C00000"/>
        </w:rPr>
        <w:t>z</w:t>
      </w:r>
      <w:r w:rsidR="003679CF" w:rsidRPr="003679CF">
        <w:rPr>
          <w:rFonts w:asciiTheme="majorBidi" w:hAnsiTheme="majorBidi" w:cstheme="majorBidi"/>
          <w:color w:val="C00000"/>
        </w:rPr>
        <w:t xml:space="preserve"> = </w:t>
      </w:r>
      <w:r>
        <w:rPr>
          <w:rFonts w:asciiTheme="majorBidi" w:hAnsiTheme="majorBidi" w:cstheme="majorBidi"/>
          <w:color w:val="C00000"/>
        </w:rPr>
        <w:t>x</w:t>
      </w:r>
      <w:r w:rsidR="003679CF" w:rsidRPr="003679CF">
        <w:rPr>
          <w:rFonts w:asciiTheme="majorBidi" w:hAnsiTheme="majorBidi" w:cstheme="majorBidi"/>
          <w:color w:val="C00000"/>
        </w:rPr>
        <w:t xml:space="preserve"> + </w:t>
      </w:r>
      <w:r>
        <w:rPr>
          <w:rFonts w:asciiTheme="majorBidi" w:hAnsiTheme="majorBidi" w:cstheme="majorBidi"/>
          <w:color w:val="C00000"/>
        </w:rPr>
        <w:t>y</w:t>
      </w:r>
      <w:r w:rsidR="003679CF" w:rsidRPr="003679CF">
        <w:rPr>
          <w:rFonts w:asciiTheme="majorBidi" w:hAnsiTheme="majorBidi" w:cstheme="majorBidi"/>
          <w:color w:val="C00000"/>
        </w:rPr>
        <w:t xml:space="preserve"> + </w:t>
      </w:r>
      <w:r>
        <w:rPr>
          <w:rFonts w:asciiTheme="majorBidi" w:hAnsiTheme="majorBidi" w:cstheme="majorBidi"/>
          <w:color w:val="C00000"/>
        </w:rPr>
        <w:t>w</w:t>
      </w:r>
      <w:r w:rsidR="003679CF" w:rsidRPr="003679CF">
        <w:rPr>
          <w:rFonts w:asciiTheme="majorBidi" w:hAnsiTheme="majorBidi" w:cstheme="majorBidi"/>
          <w:color w:val="C00000"/>
        </w:rPr>
        <w:t xml:space="preserve"> + </w:t>
      </w:r>
      <w:proofErr w:type="gramStart"/>
      <w:r>
        <w:rPr>
          <w:rFonts w:asciiTheme="majorBidi" w:hAnsiTheme="majorBidi" w:cstheme="majorBidi"/>
          <w:color w:val="C00000"/>
        </w:rPr>
        <w:t>v</w:t>
      </w:r>
      <w:r w:rsidR="003679CF" w:rsidRPr="003679CF">
        <w:rPr>
          <w:rFonts w:asciiTheme="majorBidi" w:hAnsiTheme="majorBidi" w:cstheme="majorBidi"/>
          <w:color w:val="C00000"/>
        </w:rPr>
        <w:t>;</w:t>
      </w:r>
      <w:proofErr w:type="gramEnd"/>
    </w:p>
    <w:p w14:paraId="709E735D" w14:textId="09BCBC63" w:rsidR="003679CF" w:rsidRDefault="003679CF" w:rsidP="003679CF">
      <w:pPr>
        <w:pStyle w:val="Default"/>
        <w:ind w:left="720"/>
        <w:rPr>
          <w:rFonts w:asciiTheme="majorBidi" w:hAnsiTheme="majorBidi" w:cstheme="majorBidi"/>
          <w:color w:val="C00000"/>
        </w:rPr>
      </w:pPr>
    </w:p>
    <w:p w14:paraId="029D31C5" w14:textId="77777777" w:rsidR="003679CF" w:rsidRPr="003679CF" w:rsidRDefault="003679CF" w:rsidP="003679CF">
      <w:pPr>
        <w:pStyle w:val="Default"/>
        <w:ind w:left="720"/>
        <w:rPr>
          <w:rFonts w:asciiTheme="majorBidi" w:hAnsiTheme="majorBidi" w:cstheme="majorBidi"/>
          <w:color w:val="C00000"/>
        </w:rPr>
      </w:pPr>
      <w:r w:rsidRPr="003679CF">
        <w:rPr>
          <w:rFonts w:asciiTheme="majorBidi" w:hAnsiTheme="majorBidi" w:cstheme="majorBidi"/>
          <w:color w:val="C00000"/>
        </w:rPr>
        <w:t>MIPS code:</w:t>
      </w:r>
    </w:p>
    <w:p w14:paraId="638B0D3C" w14:textId="7A4E03BD" w:rsidR="003679CF" w:rsidRPr="003679CF" w:rsidRDefault="003679CF" w:rsidP="003679CF">
      <w:pPr>
        <w:pStyle w:val="Default"/>
        <w:ind w:left="720"/>
        <w:rPr>
          <w:rFonts w:asciiTheme="majorBidi" w:hAnsiTheme="majorBidi" w:cstheme="majorBidi"/>
          <w:color w:val="C00000"/>
        </w:rPr>
      </w:pPr>
      <w:r w:rsidRPr="003679CF">
        <w:rPr>
          <w:rFonts w:asciiTheme="majorBidi" w:hAnsiTheme="majorBidi" w:cstheme="majorBidi"/>
          <w:color w:val="C00000"/>
        </w:rPr>
        <w:t xml:space="preserve">add </w:t>
      </w:r>
      <w:r w:rsidR="00E54B87">
        <w:rPr>
          <w:rFonts w:asciiTheme="majorBidi" w:hAnsiTheme="majorBidi" w:cstheme="majorBidi"/>
          <w:color w:val="C00000"/>
        </w:rPr>
        <w:t>z</w:t>
      </w:r>
      <w:r w:rsidRPr="003679CF">
        <w:rPr>
          <w:rFonts w:asciiTheme="majorBidi" w:hAnsiTheme="majorBidi" w:cstheme="majorBidi"/>
          <w:color w:val="C00000"/>
        </w:rPr>
        <w:t xml:space="preserve">, </w:t>
      </w:r>
      <w:r w:rsidR="00E54B87">
        <w:rPr>
          <w:rFonts w:asciiTheme="majorBidi" w:hAnsiTheme="majorBidi" w:cstheme="majorBidi"/>
          <w:color w:val="C00000"/>
        </w:rPr>
        <w:t>x</w:t>
      </w:r>
      <w:r w:rsidRPr="003679CF">
        <w:rPr>
          <w:rFonts w:asciiTheme="majorBidi" w:hAnsiTheme="majorBidi" w:cstheme="majorBidi"/>
          <w:color w:val="C00000"/>
        </w:rPr>
        <w:t xml:space="preserve">, </w:t>
      </w:r>
      <w:r w:rsidR="00E54B87">
        <w:rPr>
          <w:rFonts w:asciiTheme="majorBidi" w:hAnsiTheme="majorBidi" w:cstheme="majorBidi"/>
          <w:color w:val="C00000"/>
        </w:rPr>
        <w:t>y</w:t>
      </w:r>
      <w:r w:rsidRPr="003679CF">
        <w:rPr>
          <w:rFonts w:asciiTheme="majorBidi" w:hAnsiTheme="majorBidi" w:cstheme="majorBidi"/>
          <w:color w:val="C00000"/>
        </w:rPr>
        <w:t xml:space="preserve"> </w:t>
      </w:r>
      <w:r>
        <w:rPr>
          <w:rFonts w:asciiTheme="majorBidi" w:hAnsiTheme="majorBidi" w:cstheme="majorBidi"/>
          <w:color w:val="C00000"/>
        </w:rPr>
        <w:t xml:space="preserve">         </w:t>
      </w:r>
      <w:r w:rsidRPr="003679CF">
        <w:rPr>
          <w:rFonts w:asciiTheme="majorBidi" w:hAnsiTheme="majorBidi" w:cstheme="majorBidi"/>
          <w:color w:val="C00000"/>
        </w:rPr>
        <w:t xml:space="preserve"># </w:t>
      </w:r>
      <w:r w:rsidR="00E54B87">
        <w:rPr>
          <w:rFonts w:asciiTheme="majorBidi" w:hAnsiTheme="majorBidi" w:cstheme="majorBidi"/>
          <w:color w:val="C00000"/>
        </w:rPr>
        <w:t>x</w:t>
      </w:r>
      <w:r w:rsidRPr="003679CF">
        <w:rPr>
          <w:rFonts w:asciiTheme="majorBidi" w:hAnsiTheme="majorBidi" w:cstheme="majorBidi"/>
          <w:color w:val="C00000"/>
        </w:rPr>
        <w:t xml:space="preserve"> + </w:t>
      </w:r>
      <w:r w:rsidR="00E54B87">
        <w:rPr>
          <w:rFonts w:asciiTheme="majorBidi" w:hAnsiTheme="majorBidi" w:cstheme="majorBidi"/>
          <w:color w:val="C00000"/>
        </w:rPr>
        <w:t>y</w:t>
      </w:r>
      <w:r w:rsidRPr="003679CF">
        <w:rPr>
          <w:rFonts w:asciiTheme="majorBidi" w:hAnsiTheme="majorBidi" w:cstheme="majorBidi"/>
          <w:color w:val="C00000"/>
        </w:rPr>
        <w:t xml:space="preserve"> → </w:t>
      </w:r>
      <w:r w:rsidR="00E54B87">
        <w:rPr>
          <w:rFonts w:asciiTheme="majorBidi" w:hAnsiTheme="majorBidi" w:cstheme="majorBidi"/>
          <w:color w:val="C00000"/>
        </w:rPr>
        <w:t>z</w:t>
      </w:r>
      <w:r>
        <w:rPr>
          <w:rFonts w:asciiTheme="majorBidi" w:hAnsiTheme="majorBidi" w:cstheme="majorBidi"/>
          <w:color w:val="C00000"/>
        </w:rPr>
        <w:t xml:space="preserve">     </w:t>
      </w:r>
    </w:p>
    <w:p w14:paraId="68879941" w14:textId="3DCF0B70" w:rsidR="003679CF" w:rsidRPr="003679CF" w:rsidRDefault="003679CF" w:rsidP="003679CF">
      <w:pPr>
        <w:pStyle w:val="Default"/>
        <w:ind w:left="720"/>
        <w:rPr>
          <w:rFonts w:asciiTheme="majorBidi" w:hAnsiTheme="majorBidi" w:cstheme="majorBidi"/>
          <w:color w:val="C00000"/>
        </w:rPr>
      </w:pPr>
      <w:r w:rsidRPr="003679CF">
        <w:rPr>
          <w:rFonts w:asciiTheme="majorBidi" w:hAnsiTheme="majorBidi" w:cstheme="majorBidi"/>
          <w:color w:val="C00000"/>
        </w:rPr>
        <w:t xml:space="preserve">add </w:t>
      </w:r>
      <w:r w:rsidR="00B443A2">
        <w:rPr>
          <w:rFonts w:asciiTheme="majorBidi" w:hAnsiTheme="majorBidi" w:cstheme="majorBidi"/>
          <w:color w:val="C00000"/>
        </w:rPr>
        <w:t>z</w:t>
      </w:r>
      <w:r w:rsidRPr="003679CF">
        <w:rPr>
          <w:rFonts w:asciiTheme="majorBidi" w:hAnsiTheme="majorBidi" w:cstheme="majorBidi"/>
          <w:color w:val="C00000"/>
        </w:rPr>
        <w:t xml:space="preserve">, </w:t>
      </w:r>
      <w:r w:rsidR="00B443A2">
        <w:rPr>
          <w:rFonts w:asciiTheme="majorBidi" w:hAnsiTheme="majorBidi" w:cstheme="majorBidi"/>
          <w:color w:val="C00000"/>
        </w:rPr>
        <w:t>z</w:t>
      </w:r>
      <w:r w:rsidRPr="003679CF">
        <w:rPr>
          <w:rFonts w:asciiTheme="majorBidi" w:hAnsiTheme="majorBidi" w:cstheme="majorBidi"/>
          <w:color w:val="C00000"/>
        </w:rPr>
        <w:t xml:space="preserve">, </w:t>
      </w:r>
      <w:r w:rsidR="00B443A2">
        <w:rPr>
          <w:rFonts w:asciiTheme="majorBidi" w:hAnsiTheme="majorBidi" w:cstheme="majorBidi"/>
          <w:color w:val="C00000"/>
        </w:rPr>
        <w:t>w</w:t>
      </w:r>
      <w:r w:rsidRPr="003679CF">
        <w:rPr>
          <w:rFonts w:asciiTheme="majorBidi" w:hAnsiTheme="majorBidi" w:cstheme="majorBidi"/>
          <w:color w:val="C00000"/>
        </w:rPr>
        <w:t xml:space="preserve"> </w:t>
      </w:r>
      <w:r>
        <w:rPr>
          <w:rFonts w:asciiTheme="majorBidi" w:hAnsiTheme="majorBidi" w:cstheme="majorBidi"/>
          <w:color w:val="C00000"/>
        </w:rPr>
        <w:t xml:space="preserve">         </w:t>
      </w:r>
      <w:r w:rsidRPr="003679CF">
        <w:rPr>
          <w:rFonts w:asciiTheme="majorBidi" w:hAnsiTheme="majorBidi" w:cstheme="majorBidi"/>
          <w:color w:val="C00000"/>
        </w:rPr>
        <w:t xml:space="preserve"># </w:t>
      </w:r>
      <w:r w:rsidR="00B443A2">
        <w:rPr>
          <w:rFonts w:asciiTheme="majorBidi" w:hAnsiTheme="majorBidi" w:cstheme="majorBidi"/>
          <w:color w:val="C00000"/>
        </w:rPr>
        <w:t>z</w:t>
      </w:r>
      <w:r w:rsidRPr="003679CF">
        <w:rPr>
          <w:rFonts w:asciiTheme="majorBidi" w:hAnsiTheme="majorBidi" w:cstheme="majorBidi"/>
          <w:color w:val="C00000"/>
        </w:rPr>
        <w:t xml:space="preserve"> + </w:t>
      </w:r>
      <w:r w:rsidR="00B443A2">
        <w:rPr>
          <w:rFonts w:asciiTheme="majorBidi" w:hAnsiTheme="majorBidi" w:cstheme="majorBidi"/>
          <w:color w:val="C00000"/>
        </w:rPr>
        <w:t>w</w:t>
      </w:r>
      <w:r w:rsidRPr="003679CF">
        <w:rPr>
          <w:rFonts w:asciiTheme="majorBidi" w:hAnsiTheme="majorBidi" w:cstheme="majorBidi"/>
          <w:color w:val="C00000"/>
        </w:rPr>
        <w:t xml:space="preserve"> → </w:t>
      </w:r>
      <w:r w:rsidR="00B443A2">
        <w:rPr>
          <w:rFonts w:asciiTheme="majorBidi" w:hAnsiTheme="majorBidi" w:cstheme="majorBidi"/>
          <w:color w:val="C00000"/>
        </w:rPr>
        <w:t>z</w:t>
      </w:r>
    </w:p>
    <w:p w14:paraId="350F3705" w14:textId="168394EF" w:rsidR="003679CF" w:rsidRDefault="003679CF" w:rsidP="003679CF">
      <w:pPr>
        <w:pStyle w:val="Default"/>
        <w:ind w:left="720"/>
        <w:rPr>
          <w:rFonts w:asciiTheme="majorBidi" w:hAnsiTheme="majorBidi" w:cstheme="majorBidi"/>
          <w:color w:val="C00000"/>
        </w:rPr>
      </w:pPr>
      <w:r w:rsidRPr="003679CF">
        <w:rPr>
          <w:rFonts w:asciiTheme="majorBidi" w:hAnsiTheme="majorBidi" w:cstheme="majorBidi"/>
          <w:color w:val="C00000"/>
        </w:rPr>
        <w:t xml:space="preserve">add </w:t>
      </w:r>
      <w:r w:rsidR="00B443A2">
        <w:rPr>
          <w:rFonts w:asciiTheme="majorBidi" w:hAnsiTheme="majorBidi" w:cstheme="majorBidi"/>
          <w:color w:val="C00000"/>
        </w:rPr>
        <w:t>z</w:t>
      </w:r>
      <w:r w:rsidRPr="003679CF">
        <w:rPr>
          <w:rFonts w:asciiTheme="majorBidi" w:hAnsiTheme="majorBidi" w:cstheme="majorBidi"/>
          <w:color w:val="C00000"/>
        </w:rPr>
        <w:t xml:space="preserve">, </w:t>
      </w:r>
      <w:r w:rsidR="00B443A2">
        <w:rPr>
          <w:rFonts w:asciiTheme="majorBidi" w:hAnsiTheme="majorBidi" w:cstheme="majorBidi"/>
          <w:color w:val="C00000"/>
        </w:rPr>
        <w:t>z</w:t>
      </w:r>
      <w:r w:rsidRPr="003679CF">
        <w:rPr>
          <w:rFonts w:asciiTheme="majorBidi" w:hAnsiTheme="majorBidi" w:cstheme="majorBidi"/>
          <w:color w:val="C00000"/>
        </w:rPr>
        <w:t xml:space="preserve">, </w:t>
      </w:r>
      <w:r w:rsidR="00B443A2">
        <w:rPr>
          <w:rFonts w:asciiTheme="majorBidi" w:hAnsiTheme="majorBidi" w:cstheme="majorBidi"/>
          <w:color w:val="C00000"/>
        </w:rPr>
        <w:t>v</w:t>
      </w:r>
      <w:r w:rsidRPr="003679CF">
        <w:rPr>
          <w:rFonts w:asciiTheme="majorBidi" w:hAnsiTheme="majorBidi" w:cstheme="majorBidi"/>
          <w:color w:val="C00000"/>
        </w:rPr>
        <w:t xml:space="preserve"> </w:t>
      </w:r>
      <w:r>
        <w:rPr>
          <w:rFonts w:asciiTheme="majorBidi" w:hAnsiTheme="majorBidi" w:cstheme="majorBidi"/>
          <w:color w:val="C00000"/>
        </w:rPr>
        <w:t xml:space="preserve">         </w:t>
      </w:r>
      <w:r w:rsidRPr="003679CF">
        <w:rPr>
          <w:rFonts w:asciiTheme="majorBidi" w:hAnsiTheme="majorBidi" w:cstheme="majorBidi"/>
          <w:color w:val="C00000"/>
        </w:rPr>
        <w:t xml:space="preserve"># </w:t>
      </w:r>
      <w:r w:rsidR="00B443A2">
        <w:rPr>
          <w:rFonts w:asciiTheme="majorBidi" w:hAnsiTheme="majorBidi" w:cstheme="majorBidi"/>
          <w:color w:val="C00000"/>
        </w:rPr>
        <w:t>z</w:t>
      </w:r>
      <w:r w:rsidRPr="003679CF">
        <w:rPr>
          <w:rFonts w:asciiTheme="majorBidi" w:hAnsiTheme="majorBidi" w:cstheme="majorBidi"/>
          <w:color w:val="C00000"/>
        </w:rPr>
        <w:t xml:space="preserve"> + </w:t>
      </w:r>
      <w:r w:rsidR="00B443A2">
        <w:rPr>
          <w:rFonts w:asciiTheme="majorBidi" w:hAnsiTheme="majorBidi" w:cstheme="majorBidi"/>
          <w:color w:val="C00000"/>
        </w:rPr>
        <w:t>v</w:t>
      </w:r>
      <w:r w:rsidRPr="003679CF">
        <w:rPr>
          <w:rFonts w:asciiTheme="majorBidi" w:hAnsiTheme="majorBidi" w:cstheme="majorBidi"/>
          <w:color w:val="C00000"/>
        </w:rPr>
        <w:t xml:space="preserve"> → </w:t>
      </w:r>
      <w:r w:rsidR="00E63BF6">
        <w:rPr>
          <w:rFonts w:asciiTheme="majorBidi" w:hAnsiTheme="majorBidi" w:cstheme="majorBidi"/>
          <w:color w:val="C00000"/>
        </w:rPr>
        <w:t>z</w:t>
      </w:r>
    </w:p>
    <w:p w14:paraId="698EF2AE" w14:textId="2C00EC2E" w:rsidR="003679CF" w:rsidRDefault="003679CF" w:rsidP="003679CF">
      <w:pPr>
        <w:pStyle w:val="Default"/>
        <w:ind w:left="720"/>
        <w:rPr>
          <w:rFonts w:asciiTheme="majorBidi" w:hAnsiTheme="majorBidi" w:cstheme="majorBidi"/>
          <w:color w:val="C00000"/>
        </w:rPr>
      </w:pPr>
    </w:p>
    <w:p w14:paraId="3A717AED" w14:textId="146D2CB3" w:rsidR="003679CF" w:rsidRDefault="003679CF" w:rsidP="003679CF">
      <w:pPr>
        <w:pStyle w:val="Default"/>
        <w:ind w:left="720"/>
        <w:rPr>
          <w:rFonts w:asciiTheme="majorBidi" w:hAnsiTheme="majorBidi" w:cstheme="majorBidi"/>
          <w:color w:val="C00000"/>
        </w:rPr>
      </w:pPr>
      <w:r>
        <w:rPr>
          <w:rFonts w:asciiTheme="majorBidi" w:hAnsiTheme="majorBidi" w:cstheme="majorBidi"/>
          <w:color w:val="C00000"/>
        </w:rPr>
        <w:t>The 32-bit register contains 32 addresses, each address is named according to its place starting from $zero, $s0, $s1, $s2, $s3,….., $9, $t0, $t1, $t2, $t7….etc.</w:t>
      </w:r>
    </w:p>
    <w:p w14:paraId="3B588247" w14:textId="4D8AC0EC" w:rsidR="003679CF" w:rsidRDefault="003679CF" w:rsidP="003679CF">
      <w:pPr>
        <w:pStyle w:val="Default"/>
        <w:ind w:left="720"/>
        <w:rPr>
          <w:rFonts w:asciiTheme="majorBidi" w:hAnsiTheme="majorBidi" w:cstheme="majorBidi"/>
          <w:color w:val="C00000"/>
        </w:rPr>
      </w:pPr>
    </w:p>
    <w:p w14:paraId="5F18037C" w14:textId="11CDD3C6" w:rsidR="003679CF" w:rsidRDefault="003679CF" w:rsidP="003679CF">
      <w:pPr>
        <w:pStyle w:val="Default"/>
        <w:ind w:left="720"/>
        <w:rPr>
          <w:rFonts w:asciiTheme="majorBidi" w:hAnsiTheme="majorBidi" w:cstheme="majorBidi"/>
          <w:color w:val="C00000"/>
        </w:rPr>
      </w:pPr>
      <w:r>
        <w:rPr>
          <w:rFonts w:asciiTheme="majorBidi" w:hAnsiTheme="majorBidi" w:cstheme="majorBidi"/>
          <w:color w:val="C00000"/>
        </w:rPr>
        <w:t>The code in MIPS is written as following:</w:t>
      </w:r>
    </w:p>
    <w:p w14:paraId="20421A90" w14:textId="591713D1" w:rsidR="003679CF" w:rsidRDefault="003679CF" w:rsidP="003679CF">
      <w:pPr>
        <w:pStyle w:val="Default"/>
        <w:ind w:left="720"/>
        <w:rPr>
          <w:rFonts w:asciiTheme="majorBidi" w:hAnsiTheme="majorBidi" w:cstheme="majorBidi"/>
          <w:color w:val="C00000"/>
        </w:rPr>
      </w:pPr>
      <w:r>
        <w:rPr>
          <w:rFonts w:asciiTheme="majorBidi" w:hAnsiTheme="majorBidi" w:cstheme="majorBidi"/>
          <w:color w:val="C00000"/>
        </w:rPr>
        <w:t>add $</w:t>
      </w:r>
      <w:r w:rsidR="00E63BF6">
        <w:rPr>
          <w:rFonts w:asciiTheme="majorBidi" w:hAnsiTheme="majorBidi" w:cstheme="majorBidi"/>
          <w:color w:val="C00000"/>
        </w:rPr>
        <w:t>t</w:t>
      </w:r>
      <w:r>
        <w:rPr>
          <w:rFonts w:asciiTheme="majorBidi" w:hAnsiTheme="majorBidi" w:cstheme="majorBidi"/>
          <w:color w:val="C00000"/>
        </w:rPr>
        <w:t>0, $</w:t>
      </w:r>
      <w:r w:rsidR="00E63BF6">
        <w:rPr>
          <w:rFonts w:asciiTheme="majorBidi" w:hAnsiTheme="majorBidi" w:cstheme="majorBidi"/>
          <w:color w:val="C00000"/>
        </w:rPr>
        <w:t>t</w:t>
      </w:r>
      <w:r>
        <w:rPr>
          <w:rFonts w:asciiTheme="majorBidi" w:hAnsiTheme="majorBidi" w:cstheme="majorBidi"/>
          <w:color w:val="C00000"/>
        </w:rPr>
        <w:t>1, $</w:t>
      </w:r>
      <w:r w:rsidR="00E63BF6">
        <w:rPr>
          <w:rFonts w:asciiTheme="majorBidi" w:hAnsiTheme="majorBidi" w:cstheme="majorBidi"/>
          <w:color w:val="C00000"/>
        </w:rPr>
        <w:t>t</w:t>
      </w:r>
      <w:r>
        <w:rPr>
          <w:rFonts w:asciiTheme="majorBidi" w:hAnsiTheme="majorBidi" w:cstheme="majorBidi"/>
          <w:color w:val="C00000"/>
        </w:rPr>
        <w:t>2</w:t>
      </w:r>
    </w:p>
    <w:p w14:paraId="598D308F" w14:textId="34945564" w:rsidR="003679CF" w:rsidRDefault="003679CF" w:rsidP="003679CF">
      <w:pPr>
        <w:pStyle w:val="Default"/>
        <w:ind w:left="720"/>
        <w:rPr>
          <w:rFonts w:asciiTheme="majorBidi" w:hAnsiTheme="majorBidi" w:cstheme="majorBidi"/>
          <w:color w:val="C00000"/>
        </w:rPr>
      </w:pPr>
      <w:r>
        <w:rPr>
          <w:rFonts w:asciiTheme="majorBidi" w:hAnsiTheme="majorBidi" w:cstheme="majorBidi"/>
          <w:color w:val="C00000"/>
        </w:rPr>
        <w:t xml:space="preserve">This line of code adds the values stored in the second </w:t>
      </w:r>
      <w:r w:rsidR="00AC6917">
        <w:rPr>
          <w:rFonts w:asciiTheme="majorBidi" w:hAnsiTheme="majorBidi" w:cstheme="majorBidi"/>
          <w:color w:val="C00000"/>
        </w:rPr>
        <w:t>address</w:t>
      </w:r>
      <w:r>
        <w:rPr>
          <w:rFonts w:asciiTheme="majorBidi" w:hAnsiTheme="majorBidi" w:cstheme="majorBidi"/>
          <w:color w:val="C00000"/>
        </w:rPr>
        <w:t xml:space="preserve"> ($</w:t>
      </w:r>
      <w:r w:rsidR="00E63BF6">
        <w:rPr>
          <w:rFonts w:asciiTheme="majorBidi" w:hAnsiTheme="majorBidi" w:cstheme="majorBidi"/>
          <w:color w:val="C00000"/>
        </w:rPr>
        <w:t>t</w:t>
      </w:r>
      <w:r>
        <w:rPr>
          <w:rFonts w:asciiTheme="majorBidi" w:hAnsiTheme="majorBidi" w:cstheme="majorBidi"/>
          <w:color w:val="C00000"/>
        </w:rPr>
        <w:t xml:space="preserve">1) and the third </w:t>
      </w:r>
      <w:r w:rsidR="00AC6917">
        <w:rPr>
          <w:rFonts w:asciiTheme="majorBidi" w:hAnsiTheme="majorBidi" w:cstheme="majorBidi"/>
          <w:color w:val="C00000"/>
        </w:rPr>
        <w:t>address ($</w:t>
      </w:r>
      <w:r w:rsidR="00E63BF6">
        <w:rPr>
          <w:rFonts w:asciiTheme="majorBidi" w:hAnsiTheme="majorBidi" w:cstheme="majorBidi"/>
          <w:color w:val="C00000"/>
        </w:rPr>
        <w:t>t</w:t>
      </w:r>
      <w:r w:rsidR="00AC6917">
        <w:rPr>
          <w:rFonts w:asciiTheme="majorBidi" w:hAnsiTheme="majorBidi" w:cstheme="majorBidi"/>
          <w:color w:val="C00000"/>
        </w:rPr>
        <w:t>2), and then the result is stored in the first address ($</w:t>
      </w:r>
      <w:r w:rsidR="00E63BF6">
        <w:rPr>
          <w:rFonts w:asciiTheme="majorBidi" w:hAnsiTheme="majorBidi" w:cstheme="majorBidi"/>
          <w:color w:val="C00000"/>
        </w:rPr>
        <w:t>t</w:t>
      </w:r>
      <w:r w:rsidR="00AC6917">
        <w:rPr>
          <w:rFonts w:asciiTheme="majorBidi" w:hAnsiTheme="majorBidi" w:cstheme="majorBidi"/>
          <w:color w:val="C00000"/>
        </w:rPr>
        <w:t>0)</w:t>
      </w:r>
    </w:p>
    <w:p w14:paraId="3C885529" w14:textId="5537C848" w:rsidR="00AC6917" w:rsidRDefault="00AC6917" w:rsidP="003679CF">
      <w:pPr>
        <w:pStyle w:val="Default"/>
        <w:ind w:left="720"/>
        <w:rPr>
          <w:rFonts w:asciiTheme="majorBidi" w:hAnsiTheme="majorBidi" w:cstheme="majorBidi"/>
          <w:color w:val="C00000"/>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88"/>
        <w:gridCol w:w="5071"/>
      </w:tblGrid>
      <w:tr w:rsidR="0066352A" w:rsidRPr="00AC6917" w14:paraId="6B073428"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E819513" w14:textId="63A94E2E" w:rsidR="0066352A" w:rsidRPr="00AC6917" w:rsidRDefault="0066352A" w:rsidP="0066352A">
            <w:pPr>
              <w:spacing w:after="0" w:line="240" w:lineRule="auto"/>
              <w:rPr>
                <w:rFonts w:eastAsia="Times New Roman" w:cstheme="majorBidi"/>
                <w:szCs w:val="24"/>
              </w:rPr>
            </w:pPr>
            <w:r w:rsidRPr="00655309">
              <w:rPr>
                <w:rFonts w:eastAsia="Times New Roman" w:cstheme="majorBidi"/>
                <w:szCs w:val="24"/>
              </w:rPr>
              <w:t>De</w:t>
            </w:r>
            <w:r>
              <w:rPr>
                <w:rFonts w:eastAsia="Times New Roman" w:cstheme="majorBidi"/>
                <w:szCs w:val="24"/>
              </w:rPr>
              <w:t>monstration</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8C93BC8" w14:textId="77777777" w:rsidR="0066352A" w:rsidRPr="00AC6917" w:rsidRDefault="0066352A" w:rsidP="0066352A">
            <w:pPr>
              <w:spacing w:after="0" w:line="240" w:lineRule="auto"/>
              <w:rPr>
                <w:rFonts w:eastAsia="Times New Roman" w:cstheme="majorBidi"/>
                <w:szCs w:val="24"/>
              </w:rPr>
            </w:pPr>
            <w:r w:rsidRPr="00AC6917">
              <w:rPr>
                <w:rFonts w:eastAsia="Times New Roman" w:cstheme="majorBidi"/>
                <w:szCs w:val="24"/>
              </w:rPr>
              <w:t>Adds two registers and stores the result in a register</w:t>
            </w:r>
          </w:p>
        </w:tc>
      </w:tr>
      <w:tr w:rsidR="0066352A" w:rsidRPr="00AC6917" w14:paraId="3D19F6FD"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58CDA63" w14:textId="71293105" w:rsidR="0066352A" w:rsidRPr="00AC6917" w:rsidRDefault="0066352A" w:rsidP="0066352A">
            <w:pPr>
              <w:spacing w:after="0" w:line="240" w:lineRule="auto"/>
              <w:rPr>
                <w:rFonts w:eastAsia="Times New Roman" w:cstheme="majorBidi"/>
                <w:szCs w:val="24"/>
              </w:rPr>
            </w:pPr>
            <w:r w:rsidRPr="00655309">
              <w:rPr>
                <w:rFonts w:eastAsia="Times New Roman" w:cstheme="majorBidi"/>
                <w:szCs w:val="24"/>
              </w:rPr>
              <w:t>Operation</w:t>
            </w:r>
            <w:r>
              <w:rPr>
                <w:rFonts w:eastAsia="Times New Roman" w:cstheme="majorBidi"/>
                <w:szCs w:val="24"/>
              </w:rPr>
              <w:t xml:space="preserve"> meaning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5AD1C0C" w14:textId="180EE517" w:rsidR="0066352A" w:rsidRPr="00AC6917" w:rsidRDefault="0066352A" w:rsidP="0066352A">
            <w:pPr>
              <w:spacing w:after="0" w:line="240" w:lineRule="auto"/>
              <w:rPr>
                <w:rFonts w:eastAsia="Times New Roman" w:cstheme="majorBidi"/>
                <w:szCs w:val="24"/>
              </w:rPr>
            </w:pPr>
            <w:r w:rsidRPr="00AC6917">
              <w:rPr>
                <w:rFonts w:eastAsia="Times New Roman" w:cstheme="majorBidi"/>
                <w:szCs w:val="24"/>
              </w:rPr>
              <w:t>$</w:t>
            </w:r>
            <w:r w:rsidR="007040A4">
              <w:rPr>
                <w:rFonts w:eastAsia="Times New Roman" w:cstheme="majorBidi"/>
                <w:szCs w:val="24"/>
              </w:rPr>
              <w:t xml:space="preserve">f </w:t>
            </w:r>
            <w:r w:rsidRPr="00AC6917">
              <w:rPr>
                <w:rFonts w:eastAsia="Times New Roman" w:cstheme="majorBidi"/>
                <w:szCs w:val="24"/>
              </w:rPr>
              <w:t>= $</w:t>
            </w:r>
            <w:r w:rsidR="007040A4">
              <w:rPr>
                <w:rFonts w:eastAsia="Times New Roman" w:cstheme="majorBidi"/>
                <w:szCs w:val="24"/>
              </w:rPr>
              <w:t>t</w:t>
            </w:r>
            <w:r w:rsidRPr="00AC6917">
              <w:rPr>
                <w:rFonts w:eastAsia="Times New Roman" w:cstheme="majorBidi"/>
                <w:szCs w:val="24"/>
              </w:rPr>
              <w:t xml:space="preserve"> + $</w:t>
            </w:r>
            <w:r w:rsidR="007040A4">
              <w:rPr>
                <w:rFonts w:eastAsia="Times New Roman" w:cstheme="majorBidi"/>
                <w:szCs w:val="24"/>
              </w:rPr>
              <w:t>s</w:t>
            </w:r>
            <w:r w:rsidRPr="00AC6917">
              <w:rPr>
                <w:rFonts w:eastAsia="Times New Roman" w:cstheme="majorBidi"/>
                <w:szCs w:val="24"/>
              </w:rPr>
              <w:t>; advance_pc (4);</w:t>
            </w:r>
          </w:p>
        </w:tc>
      </w:tr>
      <w:tr w:rsidR="0066352A" w:rsidRPr="00AC6917" w14:paraId="2B4D0228"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8B1D09C" w14:textId="544A85C0" w:rsidR="0066352A" w:rsidRPr="00AC6917" w:rsidRDefault="0066352A" w:rsidP="0066352A">
            <w:pPr>
              <w:spacing w:after="0" w:line="240" w:lineRule="auto"/>
              <w:rPr>
                <w:rFonts w:eastAsia="Times New Roman" w:cstheme="majorBidi"/>
                <w:szCs w:val="24"/>
              </w:rPr>
            </w:pPr>
            <w:r w:rsidRPr="00655309">
              <w:rPr>
                <w:rFonts w:eastAsia="Times New Roman" w:cstheme="majorBidi"/>
                <w:szCs w:val="24"/>
              </w:rPr>
              <w:lastRenderedPageBreak/>
              <w:t>Syntax</w:t>
            </w:r>
            <w:r>
              <w:rPr>
                <w:rFonts w:eastAsia="Times New Roman" w:cstheme="majorBidi"/>
                <w:szCs w:val="24"/>
              </w:rPr>
              <w:t xml:space="preserve"> form</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364563C" w14:textId="346F1DA8" w:rsidR="0066352A" w:rsidRPr="00AC6917" w:rsidRDefault="0066352A" w:rsidP="0066352A">
            <w:pPr>
              <w:spacing w:after="0" w:line="240" w:lineRule="auto"/>
              <w:rPr>
                <w:rFonts w:eastAsia="Times New Roman" w:cstheme="majorBidi"/>
                <w:szCs w:val="24"/>
              </w:rPr>
            </w:pPr>
            <w:r w:rsidRPr="00AC6917">
              <w:rPr>
                <w:rFonts w:eastAsia="Times New Roman" w:cstheme="majorBidi"/>
                <w:szCs w:val="24"/>
              </w:rPr>
              <w:t>add $</w:t>
            </w:r>
            <w:r w:rsidR="007040A4">
              <w:rPr>
                <w:rFonts w:eastAsia="Times New Roman" w:cstheme="majorBidi"/>
                <w:szCs w:val="24"/>
              </w:rPr>
              <w:t>f</w:t>
            </w:r>
            <w:r w:rsidRPr="00AC6917">
              <w:rPr>
                <w:rFonts w:eastAsia="Times New Roman" w:cstheme="majorBidi"/>
                <w:szCs w:val="24"/>
              </w:rPr>
              <w:t>, $</w:t>
            </w:r>
            <w:r w:rsidR="007040A4">
              <w:rPr>
                <w:rFonts w:eastAsia="Times New Roman" w:cstheme="majorBidi"/>
                <w:szCs w:val="24"/>
              </w:rPr>
              <w:t>t</w:t>
            </w:r>
            <w:r w:rsidRPr="00AC6917">
              <w:rPr>
                <w:rFonts w:eastAsia="Times New Roman" w:cstheme="majorBidi"/>
                <w:szCs w:val="24"/>
              </w:rPr>
              <w:t>, $</w:t>
            </w:r>
            <w:r w:rsidR="007040A4">
              <w:rPr>
                <w:rFonts w:eastAsia="Times New Roman" w:cstheme="majorBidi"/>
                <w:szCs w:val="24"/>
              </w:rPr>
              <w:t>s</w:t>
            </w:r>
          </w:p>
        </w:tc>
      </w:tr>
      <w:tr w:rsidR="0066352A" w:rsidRPr="00AC6917" w14:paraId="076D8B11"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96E7CB1" w14:textId="49F9F72F" w:rsidR="0066352A" w:rsidRPr="00AC6917" w:rsidRDefault="0066352A" w:rsidP="0066352A">
            <w:pPr>
              <w:spacing w:after="0" w:line="240" w:lineRule="auto"/>
              <w:rPr>
                <w:rFonts w:eastAsia="Times New Roman" w:cstheme="majorBidi"/>
                <w:szCs w:val="24"/>
              </w:rPr>
            </w:pPr>
            <w:r>
              <w:rPr>
                <w:rFonts w:eastAsia="Times New Roman" w:cstheme="majorBidi"/>
                <w:szCs w:val="24"/>
              </w:rPr>
              <w:t>Coding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26D5549" w14:textId="0D26C129" w:rsidR="0066352A" w:rsidRPr="00AC6917" w:rsidRDefault="0066352A" w:rsidP="0066352A">
            <w:pPr>
              <w:spacing w:after="0" w:line="240" w:lineRule="auto"/>
              <w:rPr>
                <w:rFonts w:eastAsia="Times New Roman" w:cstheme="majorBidi"/>
                <w:szCs w:val="24"/>
              </w:rPr>
            </w:pPr>
            <w:r w:rsidRPr="00AC6917">
              <w:rPr>
                <w:rFonts w:eastAsia="Times New Roman" w:cstheme="majorBidi"/>
                <w:szCs w:val="24"/>
              </w:rPr>
              <w:t>0000 00</w:t>
            </w:r>
            <w:r w:rsidR="007040A4">
              <w:rPr>
                <w:rFonts w:eastAsia="Times New Roman" w:cstheme="majorBidi"/>
                <w:szCs w:val="24"/>
              </w:rPr>
              <w:t>tt</w:t>
            </w:r>
            <w:r w:rsidRPr="00AC6917">
              <w:rPr>
                <w:rFonts w:eastAsia="Times New Roman" w:cstheme="majorBidi"/>
                <w:szCs w:val="24"/>
              </w:rPr>
              <w:t> </w:t>
            </w:r>
            <w:r w:rsidR="007040A4">
              <w:rPr>
                <w:rFonts w:eastAsia="Times New Roman" w:cstheme="majorBidi"/>
                <w:szCs w:val="24"/>
              </w:rPr>
              <w:t>ttts</w:t>
            </w:r>
            <w:r w:rsidRPr="00AC6917">
              <w:rPr>
                <w:rFonts w:eastAsia="Times New Roman" w:cstheme="majorBidi"/>
                <w:szCs w:val="24"/>
              </w:rPr>
              <w:t> </w:t>
            </w:r>
            <w:r w:rsidR="007040A4">
              <w:rPr>
                <w:rFonts w:eastAsia="Times New Roman" w:cstheme="majorBidi"/>
                <w:szCs w:val="24"/>
              </w:rPr>
              <w:t>ssss</w:t>
            </w:r>
            <w:r w:rsidRPr="00AC6917">
              <w:rPr>
                <w:rFonts w:eastAsia="Times New Roman" w:cstheme="majorBidi"/>
                <w:szCs w:val="24"/>
              </w:rPr>
              <w:t> </w:t>
            </w:r>
            <w:r w:rsidR="007040A4">
              <w:rPr>
                <w:rFonts w:eastAsia="Times New Roman" w:cstheme="majorBidi"/>
                <w:szCs w:val="24"/>
              </w:rPr>
              <w:t>ffff</w:t>
            </w:r>
            <w:r w:rsidRPr="00AC6917">
              <w:rPr>
                <w:rFonts w:eastAsia="Times New Roman" w:cstheme="majorBidi"/>
                <w:szCs w:val="24"/>
              </w:rPr>
              <w:t> </w:t>
            </w:r>
            <w:r w:rsidR="007040A4">
              <w:rPr>
                <w:rFonts w:eastAsia="Times New Roman" w:cstheme="majorBidi"/>
                <w:szCs w:val="24"/>
              </w:rPr>
              <w:t>f</w:t>
            </w:r>
            <w:r w:rsidRPr="00AC6917">
              <w:rPr>
                <w:rFonts w:eastAsia="Times New Roman" w:cstheme="majorBidi"/>
                <w:szCs w:val="24"/>
              </w:rPr>
              <w:t>000 0010 0000</w:t>
            </w:r>
          </w:p>
        </w:tc>
      </w:tr>
    </w:tbl>
    <w:p w14:paraId="2893D059" w14:textId="144497A7" w:rsidR="003679CF" w:rsidRDefault="003679CF" w:rsidP="00AC6917">
      <w:pPr>
        <w:pStyle w:val="Default"/>
        <w:rPr>
          <w:rFonts w:asciiTheme="majorBidi" w:hAnsiTheme="majorBidi" w:cstheme="majorBidi"/>
          <w:color w:val="C00000"/>
        </w:rPr>
      </w:pPr>
    </w:p>
    <w:p w14:paraId="267A94C5" w14:textId="1CED6C2E" w:rsidR="00AC6917" w:rsidRPr="005A2687" w:rsidRDefault="00AC6917" w:rsidP="005A2687">
      <w:pPr>
        <w:pStyle w:val="Heading2"/>
      </w:pPr>
      <w:bookmarkStart w:id="16" w:name="_Toc41352469"/>
      <w:r w:rsidRPr="005A2687">
        <w:t xml:space="preserve"> </w:t>
      </w:r>
      <w:bookmarkStart w:id="17" w:name="_Toc41353691"/>
      <w:bookmarkStart w:id="18" w:name="_Toc41805693"/>
      <w:r w:rsidRPr="005A2687">
        <w:t>ADDI:</w:t>
      </w:r>
      <w:bookmarkEnd w:id="16"/>
      <w:bookmarkEnd w:id="17"/>
      <w:bookmarkEnd w:id="18"/>
    </w:p>
    <w:p w14:paraId="61BD263A" w14:textId="77777777" w:rsidR="00746134" w:rsidRDefault="00AC6917" w:rsidP="00AC6917">
      <w:pPr>
        <w:pStyle w:val="Default"/>
        <w:rPr>
          <w:rFonts w:asciiTheme="majorBidi" w:hAnsiTheme="majorBidi" w:cstheme="majorBidi"/>
          <w:color w:val="000000" w:themeColor="text1"/>
        </w:rPr>
      </w:pPr>
      <w:r>
        <w:rPr>
          <w:rFonts w:asciiTheme="majorBidi" w:hAnsiTheme="majorBidi" w:cstheme="majorBidi"/>
          <w:color w:val="000000" w:themeColor="text1"/>
        </w:rPr>
        <w:t>The goal of this operation is to add two values; the first value which is stored in the given address of the register, while the second value is a specific number which is not stored in any address (added in a binary form). That</w:t>
      </w:r>
      <w:r w:rsidR="00746134">
        <w:rPr>
          <w:rFonts w:asciiTheme="majorBidi" w:hAnsiTheme="majorBidi" w:cstheme="majorBidi"/>
          <w:color w:val="000000" w:themeColor="text1"/>
        </w:rPr>
        <w:t xml:space="preserve"> </w:t>
      </w:r>
      <w:proofErr w:type="spellStart"/>
      <w:r w:rsidR="00746134">
        <w:rPr>
          <w:rFonts w:asciiTheme="majorBidi" w:hAnsiTheme="majorBidi" w:cstheme="majorBidi"/>
          <w:color w:val="000000" w:themeColor="text1"/>
        </w:rPr>
        <w:t>i</w:t>
      </w:r>
      <w:proofErr w:type="spellEnd"/>
    </w:p>
    <w:p w14:paraId="4B429F6F" w14:textId="29A6093D" w:rsidR="00AC6917" w:rsidRDefault="00AC6917" w:rsidP="00AC6917">
      <w:pPr>
        <w:pStyle w:val="Default"/>
        <w:rPr>
          <w:rFonts w:asciiTheme="majorBidi" w:hAnsiTheme="majorBidi" w:cstheme="majorBidi"/>
          <w:color w:val="000000" w:themeColor="text1"/>
        </w:rPr>
      </w:pPr>
      <w:proofErr w:type="spellStart"/>
      <w:r>
        <w:rPr>
          <w:rFonts w:asciiTheme="majorBidi" w:hAnsiTheme="majorBidi" w:cstheme="majorBidi"/>
          <w:color w:val="000000" w:themeColor="text1"/>
        </w:rPr>
        <w:t>s</w:t>
      </w:r>
      <w:proofErr w:type="spellEnd"/>
      <w:r>
        <w:rPr>
          <w:rFonts w:asciiTheme="majorBidi" w:hAnsiTheme="majorBidi" w:cstheme="majorBidi"/>
          <w:color w:val="000000" w:themeColor="text1"/>
        </w:rPr>
        <w:t xml:space="preserve"> why it is called add immediate.</w:t>
      </w:r>
    </w:p>
    <w:p w14:paraId="1A2259BE" w14:textId="32D99163" w:rsidR="00AC6917" w:rsidRDefault="00AC6917" w:rsidP="00AC6917">
      <w:pPr>
        <w:pStyle w:val="Default"/>
        <w:rPr>
          <w:rFonts w:asciiTheme="majorBidi" w:hAnsiTheme="majorBidi" w:cstheme="majorBidi"/>
          <w:color w:val="000000" w:themeColor="text1"/>
        </w:rPr>
      </w:pPr>
    </w:p>
    <w:p w14:paraId="5FAB41C1" w14:textId="29F589C3" w:rsidR="00AC6917" w:rsidRDefault="00AC6917" w:rsidP="00AC6917">
      <w:pPr>
        <w:pStyle w:val="Default"/>
        <w:rPr>
          <w:rFonts w:asciiTheme="majorBidi" w:hAnsiTheme="majorBidi" w:cstheme="majorBidi"/>
          <w:color w:val="C00000"/>
        </w:rPr>
      </w:pPr>
      <w:r w:rsidRPr="00AC6917">
        <w:rPr>
          <w:rFonts w:asciiTheme="majorBidi" w:hAnsiTheme="majorBidi" w:cstheme="majorBidi"/>
          <w:color w:val="C00000"/>
        </w:rPr>
        <w:t>MIPS Code:</w:t>
      </w:r>
    </w:p>
    <w:p w14:paraId="2AC05CE6" w14:textId="044E8F8A" w:rsidR="00AC6917" w:rsidRPr="00AC6917" w:rsidRDefault="00AC6917" w:rsidP="00AC6917">
      <w:pPr>
        <w:pStyle w:val="Default"/>
        <w:rPr>
          <w:rFonts w:asciiTheme="majorBidi" w:hAnsiTheme="majorBidi" w:cstheme="majorBidi"/>
          <w:color w:val="C00000"/>
        </w:rPr>
      </w:pPr>
      <w:r w:rsidRPr="00AC6917">
        <w:rPr>
          <w:rFonts w:asciiTheme="majorBidi" w:hAnsiTheme="majorBidi" w:cstheme="majorBidi"/>
          <w:color w:val="C00000"/>
        </w:rPr>
        <w:t>addi $s</w:t>
      </w:r>
      <w:r w:rsidR="00BD5D01">
        <w:rPr>
          <w:rFonts w:asciiTheme="majorBidi" w:hAnsiTheme="majorBidi" w:cstheme="majorBidi"/>
          <w:color w:val="C00000"/>
        </w:rPr>
        <w:t>0</w:t>
      </w:r>
      <w:r w:rsidRPr="00AC6917">
        <w:rPr>
          <w:rFonts w:asciiTheme="majorBidi" w:hAnsiTheme="majorBidi" w:cstheme="majorBidi"/>
          <w:color w:val="C00000"/>
        </w:rPr>
        <w:t>, $s</w:t>
      </w:r>
      <w:r w:rsidR="00BD5D01">
        <w:rPr>
          <w:rFonts w:asciiTheme="majorBidi" w:hAnsiTheme="majorBidi" w:cstheme="majorBidi"/>
          <w:color w:val="C00000"/>
        </w:rPr>
        <w:t>0</w:t>
      </w:r>
      <w:r w:rsidRPr="00AC6917">
        <w:rPr>
          <w:rFonts w:asciiTheme="majorBidi" w:hAnsiTheme="majorBidi" w:cstheme="majorBidi"/>
          <w:color w:val="C00000"/>
        </w:rPr>
        <w:t xml:space="preserve">, </w:t>
      </w:r>
      <w:r w:rsidR="00BD5D01">
        <w:rPr>
          <w:rFonts w:asciiTheme="majorBidi" w:hAnsiTheme="majorBidi" w:cstheme="majorBidi"/>
          <w:color w:val="C00000"/>
        </w:rPr>
        <w:t>6</w:t>
      </w:r>
      <w:r>
        <w:rPr>
          <w:rFonts w:asciiTheme="majorBidi" w:hAnsiTheme="majorBidi" w:cstheme="majorBidi"/>
          <w:color w:val="C00000"/>
        </w:rPr>
        <w:t xml:space="preserve">         </w:t>
      </w:r>
      <w:r w:rsidRPr="00AC6917">
        <w:rPr>
          <w:rFonts w:asciiTheme="majorBidi" w:hAnsiTheme="majorBidi" w:cstheme="majorBidi"/>
          <w:color w:val="C00000"/>
        </w:rPr>
        <w:t># add immediate</w:t>
      </w:r>
    </w:p>
    <w:p w14:paraId="4BB2C851" w14:textId="42E2748D" w:rsidR="00AC6917" w:rsidRDefault="00AC6917" w:rsidP="00AC6917">
      <w:pPr>
        <w:pStyle w:val="Default"/>
        <w:rPr>
          <w:rFonts w:asciiTheme="majorBidi" w:hAnsiTheme="majorBidi" w:cstheme="majorBidi"/>
          <w:color w:val="C00000"/>
        </w:rPr>
      </w:pPr>
      <w:r>
        <w:rPr>
          <w:rFonts w:asciiTheme="majorBidi" w:hAnsiTheme="majorBidi" w:cstheme="majorBidi"/>
          <w:color w:val="C00000"/>
        </w:rPr>
        <w:t xml:space="preserve">                                   </w:t>
      </w:r>
      <w:r w:rsidRPr="00AC6917">
        <w:rPr>
          <w:rFonts w:asciiTheme="majorBidi" w:hAnsiTheme="majorBidi" w:cstheme="majorBidi"/>
          <w:color w:val="C00000"/>
        </w:rPr>
        <w:t># $s</w:t>
      </w:r>
      <w:r w:rsidR="00BD5D01">
        <w:rPr>
          <w:rFonts w:asciiTheme="majorBidi" w:hAnsiTheme="majorBidi" w:cstheme="majorBidi"/>
          <w:color w:val="C00000"/>
        </w:rPr>
        <w:t>0</w:t>
      </w:r>
      <w:r>
        <w:rPr>
          <w:rFonts w:asciiTheme="majorBidi" w:hAnsiTheme="majorBidi" w:cstheme="majorBidi"/>
          <w:color w:val="C00000"/>
        </w:rPr>
        <w:t xml:space="preserve"> (new value/result)</w:t>
      </w:r>
      <w:r w:rsidRPr="00AC6917">
        <w:rPr>
          <w:rFonts w:asciiTheme="majorBidi" w:hAnsiTheme="majorBidi" w:cstheme="majorBidi"/>
          <w:color w:val="C00000"/>
        </w:rPr>
        <w:t xml:space="preserve"> = $s</w:t>
      </w:r>
      <w:r w:rsidR="00BD5D01">
        <w:rPr>
          <w:rFonts w:asciiTheme="majorBidi" w:hAnsiTheme="majorBidi" w:cstheme="majorBidi"/>
          <w:color w:val="C00000"/>
        </w:rPr>
        <w:t>0</w:t>
      </w:r>
      <w:r>
        <w:rPr>
          <w:rFonts w:asciiTheme="majorBidi" w:hAnsiTheme="majorBidi" w:cstheme="majorBidi"/>
          <w:color w:val="C00000"/>
        </w:rPr>
        <w:t xml:space="preserve"> (old value)</w:t>
      </w:r>
      <w:r w:rsidRPr="00AC6917">
        <w:rPr>
          <w:rFonts w:asciiTheme="majorBidi" w:hAnsiTheme="majorBidi" w:cstheme="majorBidi"/>
          <w:color w:val="C00000"/>
        </w:rPr>
        <w:t xml:space="preserve"> + </w:t>
      </w:r>
      <w:r w:rsidR="00BD5D01">
        <w:rPr>
          <w:rFonts w:asciiTheme="majorBidi" w:hAnsiTheme="majorBidi" w:cstheme="majorBidi"/>
          <w:color w:val="C00000"/>
        </w:rPr>
        <w:t>6</w:t>
      </w:r>
    </w:p>
    <w:p w14:paraId="68B347EC" w14:textId="77777777" w:rsidR="00AC6917" w:rsidRDefault="00AC6917" w:rsidP="00AC6917">
      <w:pPr>
        <w:pStyle w:val="Default"/>
        <w:rPr>
          <w:rFonts w:asciiTheme="majorBidi" w:hAnsiTheme="majorBidi" w:cstheme="majorBidi"/>
          <w:color w:val="C00000"/>
        </w:rPr>
      </w:pPr>
    </w:p>
    <w:tbl>
      <w:tblPr>
        <w:tblW w:w="9359"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21"/>
        <w:gridCol w:w="7438"/>
      </w:tblGrid>
      <w:tr w:rsidR="00037A88" w:rsidRPr="00AC6917" w14:paraId="5739F444" w14:textId="77777777" w:rsidTr="00037A8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279BCEC" w14:textId="79876C50" w:rsidR="00037A88" w:rsidRPr="00AC6917" w:rsidRDefault="00037A88" w:rsidP="00037A88">
            <w:pPr>
              <w:spacing w:after="0" w:line="240" w:lineRule="auto"/>
              <w:rPr>
                <w:rFonts w:eastAsia="Times New Roman" w:cstheme="majorBidi"/>
                <w:color w:val="000000" w:themeColor="text1"/>
                <w:szCs w:val="24"/>
              </w:rPr>
            </w:pPr>
            <w:r w:rsidRPr="00655309">
              <w:rPr>
                <w:rFonts w:eastAsia="Times New Roman" w:cstheme="majorBidi"/>
                <w:szCs w:val="24"/>
              </w:rPr>
              <w:t>De</w:t>
            </w:r>
            <w:r>
              <w:rPr>
                <w:rFonts w:eastAsia="Times New Roman" w:cstheme="majorBidi"/>
                <w:szCs w:val="24"/>
              </w:rPr>
              <w:t>monstration</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EEB62CB" w14:textId="77777777" w:rsidR="00037A88" w:rsidRPr="00AC6917" w:rsidRDefault="00037A88" w:rsidP="00037A88">
            <w:pPr>
              <w:spacing w:after="0" w:line="240" w:lineRule="auto"/>
              <w:rPr>
                <w:rFonts w:eastAsia="Times New Roman" w:cstheme="majorBidi"/>
                <w:color w:val="000000" w:themeColor="text1"/>
                <w:szCs w:val="24"/>
              </w:rPr>
            </w:pPr>
            <w:r w:rsidRPr="00AC6917">
              <w:rPr>
                <w:rFonts w:eastAsia="Times New Roman" w:cstheme="majorBidi"/>
                <w:color w:val="000000" w:themeColor="text1"/>
                <w:szCs w:val="24"/>
              </w:rPr>
              <w:t>Adds a register and a sign-extended immediate value and stores the result in a register</w:t>
            </w:r>
          </w:p>
        </w:tc>
      </w:tr>
      <w:tr w:rsidR="00037A88" w:rsidRPr="00AC6917" w14:paraId="0E2AAB63" w14:textId="77777777" w:rsidTr="00037A8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DC485DD" w14:textId="5B532EC6" w:rsidR="00037A88" w:rsidRPr="00AC6917" w:rsidRDefault="00037A88" w:rsidP="00037A88">
            <w:pPr>
              <w:spacing w:after="0" w:line="240" w:lineRule="auto"/>
              <w:rPr>
                <w:rFonts w:eastAsia="Times New Roman" w:cstheme="majorBidi"/>
                <w:color w:val="000000" w:themeColor="text1"/>
                <w:szCs w:val="24"/>
              </w:rPr>
            </w:pPr>
            <w:r w:rsidRPr="00655309">
              <w:rPr>
                <w:rFonts w:eastAsia="Times New Roman" w:cstheme="majorBidi"/>
                <w:szCs w:val="24"/>
              </w:rPr>
              <w:t>Operation</w:t>
            </w:r>
            <w:r>
              <w:rPr>
                <w:rFonts w:eastAsia="Times New Roman" w:cstheme="majorBidi"/>
                <w:szCs w:val="24"/>
              </w:rPr>
              <w:t xml:space="preserve"> meaning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F2DE158" w14:textId="6C6DFCBB" w:rsidR="00037A88" w:rsidRPr="00AC6917" w:rsidRDefault="00037A88" w:rsidP="00037A88">
            <w:pPr>
              <w:spacing w:after="0" w:line="240" w:lineRule="auto"/>
              <w:rPr>
                <w:rFonts w:eastAsia="Times New Roman" w:cstheme="majorBidi"/>
                <w:color w:val="000000" w:themeColor="text1"/>
                <w:szCs w:val="24"/>
              </w:rPr>
            </w:pPr>
            <w:r w:rsidRPr="00AC6917">
              <w:rPr>
                <w:rFonts w:eastAsia="Times New Roman" w:cstheme="majorBidi"/>
                <w:color w:val="000000" w:themeColor="text1"/>
                <w:szCs w:val="24"/>
              </w:rPr>
              <w:t>$</w:t>
            </w:r>
            <w:r w:rsidR="008E39BA">
              <w:rPr>
                <w:rFonts w:eastAsia="Times New Roman" w:cstheme="majorBidi"/>
                <w:color w:val="000000" w:themeColor="text1"/>
                <w:szCs w:val="24"/>
              </w:rPr>
              <w:t>s</w:t>
            </w:r>
            <w:r w:rsidRPr="00AC6917">
              <w:rPr>
                <w:rFonts w:eastAsia="Times New Roman" w:cstheme="majorBidi"/>
                <w:color w:val="000000" w:themeColor="text1"/>
                <w:szCs w:val="24"/>
              </w:rPr>
              <w:t xml:space="preserve"> = $</w:t>
            </w:r>
            <w:r w:rsidR="008E39BA">
              <w:rPr>
                <w:rFonts w:eastAsia="Times New Roman" w:cstheme="majorBidi"/>
                <w:color w:val="000000" w:themeColor="text1"/>
                <w:szCs w:val="24"/>
              </w:rPr>
              <w:t>t</w:t>
            </w:r>
            <w:r w:rsidRPr="00AC6917">
              <w:rPr>
                <w:rFonts w:eastAsia="Times New Roman" w:cstheme="majorBidi"/>
                <w:color w:val="000000" w:themeColor="text1"/>
                <w:szCs w:val="24"/>
              </w:rPr>
              <w:t xml:space="preserve"> + imm; advance_pc (4);</w:t>
            </w:r>
          </w:p>
        </w:tc>
      </w:tr>
      <w:tr w:rsidR="00037A88" w:rsidRPr="00AC6917" w14:paraId="61D72B6E" w14:textId="77777777" w:rsidTr="00037A8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8035263" w14:textId="2136498F" w:rsidR="00037A88" w:rsidRPr="00AC6917" w:rsidRDefault="00037A88" w:rsidP="00037A88">
            <w:pPr>
              <w:spacing w:after="0" w:line="240" w:lineRule="auto"/>
              <w:rPr>
                <w:rFonts w:eastAsia="Times New Roman" w:cstheme="majorBidi"/>
                <w:color w:val="000000" w:themeColor="text1"/>
                <w:szCs w:val="24"/>
              </w:rPr>
            </w:pPr>
            <w:r w:rsidRPr="00655309">
              <w:rPr>
                <w:rFonts w:eastAsia="Times New Roman" w:cstheme="majorBidi"/>
                <w:szCs w:val="24"/>
              </w:rPr>
              <w:t>Syntax</w:t>
            </w:r>
            <w:r>
              <w:rPr>
                <w:rFonts w:eastAsia="Times New Roman" w:cstheme="majorBidi"/>
                <w:szCs w:val="24"/>
              </w:rPr>
              <w:t xml:space="preserve"> form</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0F7146B" w14:textId="0D3609B2" w:rsidR="00037A88" w:rsidRPr="00AC6917" w:rsidRDefault="00037A88" w:rsidP="00037A88">
            <w:pPr>
              <w:spacing w:after="0" w:line="240" w:lineRule="auto"/>
              <w:rPr>
                <w:rFonts w:eastAsia="Times New Roman" w:cstheme="majorBidi"/>
                <w:color w:val="000000" w:themeColor="text1"/>
                <w:szCs w:val="24"/>
              </w:rPr>
            </w:pPr>
            <w:r w:rsidRPr="00AC6917">
              <w:rPr>
                <w:rFonts w:eastAsia="Times New Roman" w:cstheme="majorBidi"/>
                <w:color w:val="000000" w:themeColor="text1"/>
                <w:szCs w:val="24"/>
              </w:rPr>
              <w:t>addi $</w:t>
            </w:r>
            <w:r w:rsidR="007040A4">
              <w:rPr>
                <w:rFonts w:eastAsia="Times New Roman" w:cstheme="majorBidi"/>
                <w:color w:val="000000" w:themeColor="text1"/>
                <w:szCs w:val="24"/>
              </w:rPr>
              <w:t>s</w:t>
            </w:r>
            <w:r w:rsidRPr="00AC6917">
              <w:rPr>
                <w:rFonts w:eastAsia="Times New Roman" w:cstheme="majorBidi"/>
                <w:color w:val="000000" w:themeColor="text1"/>
                <w:szCs w:val="24"/>
              </w:rPr>
              <w:t>, $</w:t>
            </w:r>
            <w:r w:rsidR="007040A4">
              <w:rPr>
                <w:rFonts w:eastAsia="Times New Roman" w:cstheme="majorBidi"/>
                <w:color w:val="000000" w:themeColor="text1"/>
                <w:szCs w:val="24"/>
              </w:rPr>
              <w:t>t</w:t>
            </w:r>
            <w:r w:rsidRPr="00AC6917">
              <w:rPr>
                <w:rFonts w:eastAsia="Times New Roman" w:cstheme="majorBidi"/>
                <w:color w:val="000000" w:themeColor="text1"/>
                <w:szCs w:val="24"/>
              </w:rPr>
              <w:t>, imm</w:t>
            </w:r>
          </w:p>
        </w:tc>
      </w:tr>
      <w:tr w:rsidR="00037A88" w:rsidRPr="00AC6917" w14:paraId="1568E9EF" w14:textId="77777777" w:rsidTr="00037A8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E5EDB2B" w14:textId="3AB0AE71" w:rsidR="00037A88" w:rsidRPr="00AC6917" w:rsidRDefault="00037A88" w:rsidP="00037A88">
            <w:pPr>
              <w:spacing w:after="0" w:line="240" w:lineRule="auto"/>
              <w:rPr>
                <w:rFonts w:eastAsia="Times New Roman" w:cstheme="majorBidi"/>
                <w:color w:val="000000" w:themeColor="text1"/>
                <w:szCs w:val="24"/>
              </w:rPr>
            </w:pPr>
            <w:r>
              <w:rPr>
                <w:rFonts w:eastAsia="Times New Roman" w:cstheme="majorBidi"/>
                <w:szCs w:val="24"/>
              </w:rPr>
              <w:t>Coding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2745EE3" w14:textId="21827A7A" w:rsidR="00037A88" w:rsidRPr="00AC6917" w:rsidRDefault="00037A88" w:rsidP="00037A88">
            <w:pPr>
              <w:spacing w:after="0" w:line="240" w:lineRule="auto"/>
              <w:rPr>
                <w:rFonts w:eastAsia="Times New Roman" w:cstheme="majorBidi"/>
                <w:color w:val="000000" w:themeColor="text1"/>
                <w:szCs w:val="24"/>
              </w:rPr>
            </w:pPr>
            <w:r w:rsidRPr="00AC6917">
              <w:rPr>
                <w:rFonts w:eastAsia="Times New Roman" w:cstheme="majorBidi"/>
                <w:color w:val="000000" w:themeColor="text1"/>
                <w:szCs w:val="24"/>
              </w:rPr>
              <w:t>0010 00</w:t>
            </w:r>
            <w:r w:rsidR="007040A4">
              <w:rPr>
                <w:rFonts w:eastAsia="Times New Roman" w:cstheme="majorBidi"/>
                <w:color w:val="000000" w:themeColor="text1"/>
                <w:szCs w:val="24"/>
              </w:rPr>
              <w:t>tt</w:t>
            </w:r>
            <w:r w:rsidRPr="00AC6917">
              <w:rPr>
                <w:rFonts w:eastAsia="Times New Roman" w:cstheme="majorBidi"/>
                <w:color w:val="000000" w:themeColor="text1"/>
                <w:szCs w:val="24"/>
              </w:rPr>
              <w:t> </w:t>
            </w:r>
            <w:r w:rsidR="007040A4">
              <w:rPr>
                <w:rFonts w:eastAsia="Times New Roman" w:cstheme="majorBidi"/>
                <w:color w:val="000000" w:themeColor="text1"/>
                <w:szCs w:val="24"/>
              </w:rPr>
              <w:t>ttts</w:t>
            </w:r>
            <w:r w:rsidRPr="00AC6917">
              <w:rPr>
                <w:rFonts w:eastAsia="Times New Roman" w:cstheme="majorBidi"/>
                <w:color w:val="000000" w:themeColor="text1"/>
                <w:szCs w:val="24"/>
              </w:rPr>
              <w:t> </w:t>
            </w:r>
            <w:r w:rsidR="007040A4">
              <w:rPr>
                <w:rFonts w:eastAsia="Times New Roman" w:cstheme="majorBidi"/>
                <w:color w:val="000000" w:themeColor="text1"/>
                <w:szCs w:val="24"/>
              </w:rPr>
              <w:t>ssss</w:t>
            </w:r>
            <w:r w:rsidRPr="00AC6917">
              <w:rPr>
                <w:rFonts w:eastAsia="Times New Roman" w:cstheme="majorBidi"/>
                <w:color w:val="000000" w:themeColor="text1"/>
                <w:szCs w:val="24"/>
              </w:rPr>
              <w:t> iiii iiii iiii iiii</w:t>
            </w:r>
          </w:p>
        </w:tc>
      </w:tr>
    </w:tbl>
    <w:p w14:paraId="6EABC6FA" w14:textId="40DB0B0A" w:rsidR="00987A45" w:rsidRPr="003679CF" w:rsidRDefault="00E76C1D" w:rsidP="00C97866">
      <w:pPr>
        <w:pStyle w:val="ListParagraph"/>
        <w:ind w:left="1800"/>
        <w:rPr>
          <w:rFonts w:cstheme="majorBidi"/>
          <w:color w:val="000000" w:themeColor="text1"/>
          <w:szCs w:val="24"/>
          <w:shd w:val="clear" w:color="auto" w:fill="FFFFFF"/>
        </w:rPr>
      </w:pPr>
      <w:r w:rsidRPr="003679CF">
        <w:rPr>
          <w:rFonts w:cstheme="majorBidi"/>
          <w:color w:val="000000" w:themeColor="text1"/>
          <w:szCs w:val="24"/>
          <w:shd w:val="clear" w:color="auto" w:fill="FFFFFF"/>
        </w:rPr>
        <w:t xml:space="preserve"> </w:t>
      </w:r>
      <w:r w:rsidR="00987A45" w:rsidRPr="003679CF">
        <w:rPr>
          <w:rFonts w:cstheme="majorBidi"/>
          <w:color w:val="000000" w:themeColor="text1"/>
          <w:szCs w:val="24"/>
          <w:shd w:val="clear" w:color="auto" w:fill="FFFFFF"/>
        </w:rPr>
        <w:t xml:space="preserve"> </w:t>
      </w:r>
    </w:p>
    <w:p w14:paraId="7BC20DAA" w14:textId="35B1CADA" w:rsidR="00987A45" w:rsidRDefault="00987A45" w:rsidP="000C2805">
      <w:pPr>
        <w:rPr>
          <w:rFonts w:cstheme="majorBidi"/>
          <w:color w:val="000000" w:themeColor="text1"/>
          <w:sz w:val="28"/>
          <w:szCs w:val="28"/>
          <w:shd w:val="clear" w:color="auto" w:fill="FFFFFF"/>
        </w:rPr>
      </w:pPr>
    </w:p>
    <w:p w14:paraId="00BFEC95" w14:textId="53E30BE6" w:rsidR="000C2805" w:rsidRPr="005A2687" w:rsidRDefault="000C2805" w:rsidP="005A2687">
      <w:pPr>
        <w:pStyle w:val="Heading2"/>
      </w:pPr>
      <w:bookmarkStart w:id="19" w:name="_Toc41352470"/>
      <w:bookmarkStart w:id="20" w:name="_Toc41353692"/>
      <w:bookmarkStart w:id="21" w:name="_Toc41805694"/>
      <w:r w:rsidRPr="005A2687">
        <w:t>SUB:</w:t>
      </w:r>
      <w:bookmarkEnd w:id="19"/>
      <w:bookmarkEnd w:id="20"/>
      <w:bookmarkEnd w:id="21"/>
    </w:p>
    <w:p w14:paraId="1BA77B76" w14:textId="68C6D670" w:rsidR="004C0644" w:rsidRDefault="00A01FBA" w:rsidP="000C2805">
      <w:pPr>
        <w:rPr>
          <w:rFonts w:cstheme="majorBidi"/>
          <w:color w:val="000000" w:themeColor="text1"/>
          <w:szCs w:val="24"/>
          <w:shd w:val="clear" w:color="auto" w:fill="FFFFFF"/>
        </w:rPr>
      </w:pPr>
      <w:r>
        <w:rPr>
          <w:rFonts w:cstheme="majorBidi"/>
          <w:color w:val="000000" w:themeColor="text1"/>
          <w:szCs w:val="24"/>
          <w:shd w:val="clear" w:color="auto" w:fill="FFFFFF"/>
        </w:rPr>
        <w:t xml:space="preserve">It demonstrates the same concept of ADD, but the only difference </w:t>
      </w:r>
      <w:r w:rsidR="006064D1">
        <w:rPr>
          <w:rFonts w:cstheme="majorBidi"/>
          <w:color w:val="000000" w:themeColor="text1"/>
          <w:szCs w:val="24"/>
          <w:shd w:val="clear" w:color="auto" w:fill="FFFFFF"/>
        </w:rPr>
        <w:t>is that this instruction is used for subtraction and it has no immediate.</w:t>
      </w:r>
    </w:p>
    <w:p w14:paraId="2F1D6F84" w14:textId="77777777" w:rsidR="00EA77F8" w:rsidRDefault="00EA77F8" w:rsidP="000C2805">
      <w:pPr>
        <w:rPr>
          <w:rFonts w:cstheme="majorBidi"/>
          <w:color w:val="000000" w:themeColor="text1"/>
          <w:szCs w:val="24"/>
          <w:shd w:val="clear" w:color="auto" w:fill="FFFFFF"/>
        </w:rPr>
      </w:pPr>
    </w:p>
    <w:p w14:paraId="32E1FF88" w14:textId="1D5E798C" w:rsidR="006064D1" w:rsidRPr="00EA77F8" w:rsidRDefault="006064D1" w:rsidP="000C2805">
      <w:pPr>
        <w:rPr>
          <w:rFonts w:cstheme="majorBidi"/>
          <w:color w:val="C00000"/>
          <w:szCs w:val="24"/>
          <w:shd w:val="clear" w:color="auto" w:fill="FFFFFF"/>
        </w:rPr>
      </w:pPr>
      <w:r w:rsidRPr="00EA77F8">
        <w:rPr>
          <w:rFonts w:cstheme="majorBidi"/>
          <w:color w:val="C00000"/>
          <w:szCs w:val="24"/>
          <w:shd w:val="clear" w:color="auto" w:fill="FFFFFF"/>
        </w:rPr>
        <w:t>MIPS code:</w:t>
      </w:r>
    </w:p>
    <w:p w14:paraId="4C69B278" w14:textId="1A5719DE" w:rsidR="006064D1" w:rsidRDefault="006F24D0" w:rsidP="000C2805">
      <w:pPr>
        <w:rPr>
          <w:rFonts w:cstheme="majorBidi"/>
          <w:color w:val="C00000"/>
          <w:szCs w:val="24"/>
          <w:shd w:val="clear" w:color="auto" w:fill="FFFFFF"/>
        </w:rPr>
      </w:pPr>
      <w:r w:rsidRPr="00EA77F8">
        <w:rPr>
          <w:rFonts w:cstheme="majorBidi"/>
          <w:color w:val="C00000"/>
          <w:szCs w:val="24"/>
          <w:shd w:val="clear" w:color="auto" w:fill="FFFFFF"/>
        </w:rPr>
        <w:t xml:space="preserve">Sub </w:t>
      </w:r>
      <w:r w:rsidR="002C181E" w:rsidRPr="00EA77F8">
        <w:rPr>
          <w:rFonts w:cstheme="majorBidi"/>
          <w:color w:val="C00000"/>
          <w:szCs w:val="24"/>
          <w:shd w:val="clear" w:color="auto" w:fill="FFFFFF"/>
        </w:rPr>
        <w:t xml:space="preserve">$s0, $s1, </w:t>
      </w:r>
      <w:r w:rsidR="00EA77F8" w:rsidRPr="00EA77F8">
        <w:rPr>
          <w:rFonts w:cstheme="majorBidi"/>
          <w:color w:val="C00000"/>
          <w:szCs w:val="24"/>
          <w:shd w:val="clear" w:color="auto" w:fill="FFFFFF"/>
        </w:rPr>
        <w:t>$s2       #$s0=$s1-$s2</w:t>
      </w:r>
    </w:p>
    <w:p w14:paraId="1A8810A6" w14:textId="77777777" w:rsidR="00BE0446" w:rsidRDefault="00BE0446" w:rsidP="000C2805">
      <w:pPr>
        <w:rPr>
          <w:rFonts w:cstheme="majorBidi"/>
          <w:color w:val="C00000"/>
          <w:szCs w:val="24"/>
          <w:shd w:val="clear" w:color="auto" w:fill="FFFFFF"/>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88"/>
        <w:gridCol w:w="5457"/>
      </w:tblGrid>
      <w:tr w:rsidR="00037A88" w:rsidRPr="00BE0446" w14:paraId="391CA058"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A3E9848" w14:textId="0322D501" w:rsidR="00037A88" w:rsidRPr="00BE0446" w:rsidRDefault="00037A88" w:rsidP="00037A88">
            <w:pPr>
              <w:spacing w:after="0" w:line="240" w:lineRule="auto"/>
              <w:rPr>
                <w:rFonts w:eastAsia="Times New Roman" w:cstheme="majorBidi"/>
                <w:szCs w:val="24"/>
              </w:rPr>
            </w:pPr>
            <w:r w:rsidRPr="00655309">
              <w:rPr>
                <w:rFonts w:eastAsia="Times New Roman" w:cstheme="majorBidi"/>
                <w:szCs w:val="24"/>
              </w:rPr>
              <w:t>De</w:t>
            </w:r>
            <w:r>
              <w:rPr>
                <w:rFonts w:eastAsia="Times New Roman" w:cstheme="majorBidi"/>
                <w:szCs w:val="24"/>
              </w:rPr>
              <w:t>monstration</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C7BEC13" w14:textId="77777777" w:rsidR="00037A88" w:rsidRPr="00BE0446" w:rsidRDefault="00037A88" w:rsidP="00037A88">
            <w:pPr>
              <w:spacing w:after="0" w:line="240" w:lineRule="auto"/>
              <w:rPr>
                <w:rFonts w:eastAsia="Times New Roman" w:cstheme="majorBidi"/>
                <w:szCs w:val="24"/>
              </w:rPr>
            </w:pPr>
            <w:r w:rsidRPr="00BE0446">
              <w:rPr>
                <w:rFonts w:eastAsia="Times New Roman" w:cstheme="majorBidi"/>
                <w:szCs w:val="24"/>
              </w:rPr>
              <w:t>Subtracts two registers and stores the result in a register</w:t>
            </w:r>
          </w:p>
        </w:tc>
      </w:tr>
      <w:tr w:rsidR="00037A88" w:rsidRPr="00BE0446" w14:paraId="4E77A56F"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B90C8B" w14:textId="6A524C5F" w:rsidR="00037A88" w:rsidRPr="00BE0446" w:rsidRDefault="00037A88" w:rsidP="00037A88">
            <w:pPr>
              <w:spacing w:after="0" w:line="240" w:lineRule="auto"/>
              <w:rPr>
                <w:rFonts w:eastAsia="Times New Roman" w:cstheme="majorBidi"/>
                <w:szCs w:val="24"/>
              </w:rPr>
            </w:pPr>
            <w:r w:rsidRPr="00655309">
              <w:rPr>
                <w:rFonts w:eastAsia="Times New Roman" w:cstheme="majorBidi"/>
                <w:szCs w:val="24"/>
              </w:rPr>
              <w:t>Operation</w:t>
            </w:r>
            <w:r>
              <w:rPr>
                <w:rFonts w:eastAsia="Times New Roman" w:cstheme="majorBidi"/>
                <w:szCs w:val="24"/>
              </w:rPr>
              <w:t xml:space="preserve"> meaning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AC4798B" w14:textId="01A83D12" w:rsidR="00037A88" w:rsidRPr="00BE0446" w:rsidRDefault="00037A88" w:rsidP="00037A88">
            <w:pPr>
              <w:spacing w:after="0" w:line="240" w:lineRule="auto"/>
              <w:rPr>
                <w:rFonts w:eastAsia="Times New Roman" w:cstheme="majorBidi"/>
                <w:szCs w:val="24"/>
              </w:rPr>
            </w:pPr>
            <w:r w:rsidRPr="00BE0446">
              <w:rPr>
                <w:rFonts w:eastAsia="Times New Roman" w:cstheme="majorBidi"/>
                <w:szCs w:val="24"/>
              </w:rPr>
              <w:t>$</w:t>
            </w:r>
            <w:r w:rsidR="00EF2A4B">
              <w:rPr>
                <w:rFonts w:eastAsia="Times New Roman" w:cstheme="majorBidi"/>
                <w:szCs w:val="24"/>
              </w:rPr>
              <w:t>f</w:t>
            </w:r>
            <w:r w:rsidRPr="00BE0446">
              <w:rPr>
                <w:rFonts w:eastAsia="Times New Roman" w:cstheme="majorBidi"/>
                <w:szCs w:val="24"/>
              </w:rPr>
              <w:t xml:space="preserve"> = $</w:t>
            </w:r>
            <w:r w:rsidR="00EF2A4B">
              <w:rPr>
                <w:rFonts w:eastAsia="Times New Roman" w:cstheme="majorBidi"/>
                <w:szCs w:val="24"/>
              </w:rPr>
              <w:t>t</w:t>
            </w:r>
            <w:r w:rsidRPr="00BE0446">
              <w:rPr>
                <w:rFonts w:eastAsia="Times New Roman" w:cstheme="majorBidi"/>
                <w:szCs w:val="24"/>
              </w:rPr>
              <w:t xml:space="preserve"> - $</w:t>
            </w:r>
            <w:r w:rsidR="00EF2A4B">
              <w:rPr>
                <w:rFonts w:eastAsia="Times New Roman" w:cstheme="majorBidi"/>
                <w:szCs w:val="24"/>
              </w:rPr>
              <w:t>s</w:t>
            </w:r>
            <w:r w:rsidRPr="00BE0446">
              <w:rPr>
                <w:rFonts w:eastAsia="Times New Roman" w:cstheme="majorBidi"/>
                <w:szCs w:val="24"/>
              </w:rPr>
              <w:t>; advance_pc (4);</w:t>
            </w:r>
          </w:p>
        </w:tc>
      </w:tr>
      <w:tr w:rsidR="00037A88" w:rsidRPr="00BE0446" w14:paraId="5A5961F5"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8AEC87B" w14:textId="7248BD84" w:rsidR="00037A88" w:rsidRPr="00BE0446" w:rsidRDefault="00037A88" w:rsidP="00037A88">
            <w:pPr>
              <w:spacing w:after="0" w:line="240" w:lineRule="auto"/>
              <w:rPr>
                <w:rFonts w:eastAsia="Times New Roman" w:cstheme="majorBidi"/>
                <w:szCs w:val="24"/>
              </w:rPr>
            </w:pPr>
            <w:r w:rsidRPr="00655309">
              <w:rPr>
                <w:rFonts w:eastAsia="Times New Roman" w:cstheme="majorBidi"/>
                <w:szCs w:val="24"/>
              </w:rPr>
              <w:t>Syntax</w:t>
            </w:r>
            <w:r>
              <w:rPr>
                <w:rFonts w:eastAsia="Times New Roman" w:cstheme="majorBidi"/>
                <w:szCs w:val="24"/>
              </w:rPr>
              <w:t xml:space="preserve"> form</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037DE56" w14:textId="36E0C19D" w:rsidR="00037A88" w:rsidRPr="00BE0446" w:rsidRDefault="00037A88" w:rsidP="00037A88">
            <w:pPr>
              <w:spacing w:after="0" w:line="240" w:lineRule="auto"/>
              <w:rPr>
                <w:rFonts w:eastAsia="Times New Roman" w:cstheme="majorBidi"/>
                <w:szCs w:val="24"/>
              </w:rPr>
            </w:pPr>
            <w:r w:rsidRPr="00BE0446">
              <w:rPr>
                <w:rFonts w:eastAsia="Times New Roman" w:cstheme="majorBidi"/>
                <w:szCs w:val="24"/>
              </w:rPr>
              <w:t>sub $</w:t>
            </w:r>
            <w:r w:rsidR="00243529">
              <w:rPr>
                <w:rFonts w:eastAsia="Times New Roman" w:cstheme="majorBidi"/>
                <w:szCs w:val="24"/>
              </w:rPr>
              <w:t>f</w:t>
            </w:r>
            <w:r w:rsidRPr="00BE0446">
              <w:rPr>
                <w:rFonts w:eastAsia="Times New Roman" w:cstheme="majorBidi"/>
                <w:szCs w:val="24"/>
              </w:rPr>
              <w:t>, $</w:t>
            </w:r>
            <w:r w:rsidR="00243529">
              <w:rPr>
                <w:rFonts w:eastAsia="Times New Roman" w:cstheme="majorBidi"/>
                <w:szCs w:val="24"/>
              </w:rPr>
              <w:t>t</w:t>
            </w:r>
            <w:r w:rsidRPr="00BE0446">
              <w:rPr>
                <w:rFonts w:eastAsia="Times New Roman" w:cstheme="majorBidi"/>
                <w:szCs w:val="24"/>
              </w:rPr>
              <w:t>, $</w:t>
            </w:r>
            <w:r w:rsidR="00243529">
              <w:rPr>
                <w:rFonts w:eastAsia="Times New Roman" w:cstheme="majorBidi"/>
                <w:szCs w:val="24"/>
              </w:rPr>
              <w:t>s</w:t>
            </w:r>
          </w:p>
        </w:tc>
      </w:tr>
      <w:tr w:rsidR="00037A88" w:rsidRPr="00BE0446" w14:paraId="642ADFF8" w14:textId="77777777" w:rsidTr="00037A88">
        <w:trPr>
          <w:trHeight w:val="3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2F51872" w14:textId="6B9B5C19" w:rsidR="00037A88" w:rsidRPr="00BE0446" w:rsidRDefault="00037A88" w:rsidP="00037A88">
            <w:pPr>
              <w:spacing w:after="0" w:line="240" w:lineRule="auto"/>
              <w:rPr>
                <w:rFonts w:eastAsia="Times New Roman" w:cstheme="majorBidi"/>
                <w:szCs w:val="24"/>
              </w:rPr>
            </w:pPr>
            <w:r>
              <w:rPr>
                <w:rFonts w:eastAsia="Times New Roman" w:cstheme="majorBidi"/>
                <w:szCs w:val="24"/>
              </w:rPr>
              <w:t>Coding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3B4A501" w14:textId="51B8C76B" w:rsidR="00037A88" w:rsidRPr="00BE0446" w:rsidRDefault="00037A88" w:rsidP="00037A88">
            <w:pPr>
              <w:spacing w:after="0" w:line="240" w:lineRule="auto"/>
              <w:rPr>
                <w:rFonts w:eastAsia="Times New Roman" w:cstheme="majorBidi"/>
                <w:szCs w:val="24"/>
              </w:rPr>
            </w:pPr>
            <w:r w:rsidRPr="00BE0446">
              <w:rPr>
                <w:rFonts w:eastAsia="Times New Roman" w:cstheme="majorBidi"/>
                <w:szCs w:val="24"/>
              </w:rPr>
              <w:t>0000 00</w:t>
            </w:r>
            <w:r w:rsidR="00243529">
              <w:rPr>
                <w:rFonts w:eastAsia="Times New Roman" w:cstheme="majorBidi"/>
                <w:szCs w:val="24"/>
              </w:rPr>
              <w:t>tt</w:t>
            </w:r>
            <w:r w:rsidRPr="00BE0446">
              <w:rPr>
                <w:rFonts w:eastAsia="Times New Roman" w:cstheme="majorBidi"/>
                <w:szCs w:val="24"/>
              </w:rPr>
              <w:t> </w:t>
            </w:r>
            <w:r w:rsidR="00243529">
              <w:rPr>
                <w:rFonts w:eastAsia="Times New Roman" w:cstheme="majorBidi"/>
                <w:szCs w:val="24"/>
              </w:rPr>
              <w:t>ttts</w:t>
            </w:r>
            <w:r w:rsidRPr="00BE0446">
              <w:rPr>
                <w:rFonts w:eastAsia="Times New Roman" w:cstheme="majorBidi"/>
                <w:szCs w:val="24"/>
              </w:rPr>
              <w:t> </w:t>
            </w:r>
            <w:r w:rsidR="00243529">
              <w:rPr>
                <w:rFonts w:eastAsia="Times New Roman" w:cstheme="majorBidi"/>
                <w:szCs w:val="24"/>
              </w:rPr>
              <w:t>ssss</w:t>
            </w:r>
            <w:r w:rsidRPr="00BE0446">
              <w:rPr>
                <w:rFonts w:eastAsia="Times New Roman" w:cstheme="majorBidi"/>
                <w:szCs w:val="24"/>
              </w:rPr>
              <w:t> </w:t>
            </w:r>
            <w:r w:rsidR="00243529">
              <w:rPr>
                <w:rFonts w:eastAsia="Times New Roman" w:cstheme="majorBidi"/>
                <w:szCs w:val="24"/>
              </w:rPr>
              <w:t>ffff</w:t>
            </w:r>
            <w:r w:rsidRPr="00BE0446">
              <w:rPr>
                <w:rFonts w:eastAsia="Times New Roman" w:cstheme="majorBidi"/>
                <w:szCs w:val="24"/>
              </w:rPr>
              <w:t> </w:t>
            </w:r>
            <w:r w:rsidR="00243529">
              <w:rPr>
                <w:rFonts w:eastAsia="Times New Roman" w:cstheme="majorBidi"/>
                <w:szCs w:val="24"/>
              </w:rPr>
              <w:t>f</w:t>
            </w:r>
            <w:r w:rsidRPr="00BE0446">
              <w:rPr>
                <w:rFonts w:eastAsia="Times New Roman" w:cstheme="majorBidi"/>
                <w:szCs w:val="24"/>
              </w:rPr>
              <w:t>000 0010 0010</w:t>
            </w:r>
          </w:p>
        </w:tc>
      </w:tr>
    </w:tbl>
    <w:p w14:paraId="70A0C418" w14:textId="77777777" w:rsidR="00BE0446" w:rsidRPr="00EA77F8" w:rsidRDefault="00BE0446" w:rsidP="000C2805">
      <w:pPr>
        <w:rPr>
          <w:rFonts w:cstheme="majorBidi"/>
          <w:color w:val="C00000"/>
          <w:szCs w:val="24"/>
          <w:shd w:val="clear" w:color="auto" w:fill="FFFFFF"/>
        </w:rPr>
      </w:pPr>
    </w:p>
    <w:p w14:paraId="604CCB37" w14:textId="77777777" w:rsidR="001F3242" w:rsidRDefault="001F3242" w:rsidP="00C97866">
      <w:pPr>
        <w:pStyle w:val="ListParagraph"/>
        <w:ind w:left="1800"/>
        <w:rPr>
          <w:rFonts w:cstheme="majorBidi"/>
          <w:color w:val="000000" w:themeColor="text1"/>
          <w:sz w:val="28"/>
          <w:szCs w:val="28"/>
          <w:shd w:val="clear" w:color="auto" w:fill="FFFFFF"/>
        </w:rPr>
      </w:pPr>
    </w:p>
    <w:p w14:paraId="3D151679" w14:textId="534CD01F" w:rsidR="00AC6917" w:rsidRPr="005A2687" w:rsidRDefault="00746134" w:rsidP="005A2687">
      <w:pPr>
        <w:pStyle w:val="Heading2"/>
      </w:pPr>
      <w:bookmarkStart w:id="22" w:name="_Toc41352471"/>
      <w:r w:rsidRPr="005A2687">
        <w:lastRenderedPageBreak/>
        <w:t xml:space="preserve"> </w:t>
      </w:r>
      <w:bookmarkStart w:id="23" w:name="_Toc41353693"/>
      <w:bookmarkStart w:id="24" w:name="_Toc41805695"/>
      <w:r w:rsidRPr="005A2687">
        <w:t>LW:</w:t>
      </w:r>
      <w:bookmarkEnd w:id="22"/>
      <w:bookmarkEnd w:id="23"/>
      <w:bookmarkEnd w:id="24"/>
    </w:p>
    <w:p w14:paraId="748120E9" w14:textId="75C67CF9" w:rsidR="00DE1247" w:rsidRPr="009F18D5" w:rsidRDefault="00746134" w:rsidP="00DE1247">
      <w:pPr>
        <w:rPr>
          <w:rFonts w:cstheme="majorBidi"/>
          <w:color w:val="000000" w:themeColor="text1"/>
          <w:szCs w:val="24"/>
        </w:rPr>
      </w:pPr>
      <w:r w:rsidRPr="009F18D5">
        <w:rPr>
          <w:rFonts w:cstheme="majorBidi"/>
          <w:color w:val="000000" w:themeColor="text1"/>
          <w:szCs w:val="24"/>
        </w:rPr>
        <w:t>It is called Loa</w:t>
      </w:r>
      <w:r w:rsidR="00DE1247" w:rsidRPr="009F18D5">
        <w:rPr>
          <w:rFonts w:cstheme="majorBidi"/>
          <w:color w:val="000000" w:themeColor="text1"/>
          <w:szCs w:val="24"/>
        </w:rPr>
        <w:t>d</w:t>
      </w:r>
      <w:r w:rsidRPr="009F18D5">
        <w:rPr>
          <w:rFonts w:cstheme="majorBidi"/>
          <w:color w:val="000000" w:themeColor="text1"/>
          <w:szCs w:val="24"/>
        </w:rPr>
        <w:t xml:space="preserve"> Word and it</w:t>
      </w:r>
      <w:r w:rsidR="00B81184" w:rsidRPr="009F18D5">
        <w:rPr>
          <w:rFonts w:cstheme="majorBidi"/>
          <w:color w:val="000000" w:themeColor="text1"/>
          <w:szCs w:val="24"/>
        </w:rPr>
        <w:t>s</w:t>
      </w:r>
      <w:r w:rsidRPr="009F18D5">
        <w:rPr>
          <w:rFonts w:cstheme="majorBidi"/>
          <w:color w:val="000000" w:themeColor="text1"/>
          <w:szCs w:val="24"/>
        </w:rPr>
        <w:t xml:space="preserve"> main purpose is to copy a word from the memory to the register.</w:t>
      </w:r>
      <w:r w:rsidR="00B2159F" w:rsidRPr="009F18D5">
        <w:rPr>
          <w:rFonts w:cstheme="majorBidi"/>
          <w:color w:val="000000" w:themeColor="text1"/>
          <w:szCs w:val="24"/>
        </w:rPr>
        <w:t xml:space="preserve"> It means</w:t>
      </w:r>
      <w:r w:rsidR="00DE1247" w:rsidRPr="009F18D5">
        <w:rPr>
          <w:rFonts w:cstheme="majorBidi"/>
          <w:color w:val="000000" w:themeColor="text1"/>
          <w:szCs w:val="24"/>
        </w:rPr>
        <w:t>, load into register RegDest the word contained in the location coming about because of including the substance of register RegSource and the Offset determined. The subsequent source address must be word-adjusted (for example numerous of 4)</w:t>
      </w:r>
      <w:r w:rsidR="009F18D5" w:rsidRPr="009F18D5">
        <w:rPr>
          <w:rFonts w:cstheme="majorBidi"/>
          <w:color w:val="000000" w:themeColor="text1"/>
          <w:szCs w:val="24"/>
        </w:rPr>
        <w:t>.</w:t>
      </w:r>
    </w:p>
    <w:p w14:paraId="5AB5649A" w14:textId="1732CA3B" w:rsidR="009F18D5" w:rsidRPr="009F18D5" w:rsidRDefault="009F18D5" w:rsidP="00DE1247">
      <w:pPr>
        <w:rPr>
          <w:rFonts w:cstheme="majorBidi"/>
          <w:color w:val="000000" w:themeColor="text1"/>
          <w:szCs w:val="24"/>
        </w:rPr>
      </w:pPr>
      <w:r w:rsidRPr="009F18D5">
        <w:rPr>
          <w:rFonts w:cstheme="majorBidi"/>
          <w:color w:val="242729"/>
          <w:szCs w:val="24"/>
          <w:shd w:val="clear" w:color="auto" w:fill="FFFFFF"/>
        </w:rPr>
        <w:t>Therefore, </w:t>
      </w:r>
      <w:r w:rsidRPr="009F18D5">
        <w:rPr>
          <w:rStyle w:val="HTMLCode"/>
          <w:rFonts w:asciiTheme="majorBidi" w:eastAsiaTheme="minorHAnsi" w:hAnsiTheme="majorBidi" w:cstheme="majorBidi"/>
          <w:color w:val="242729"/>
          <w:sz w:val="24"/>
          <w:szCs w:val="24"/>
          <w:bdr w:val="none" w:sz="0" w:space="0" w:color="auto" w:frame="1"/>
        </w:rPr>
        <w:t>lw $</w:t>
      </w:r>
      <w:r>
        <w:rPr>
          <w:rStyle w:val="HTMLCode"/>
          <w:rFonts w:asciiTheme="majorBidi" w:eastAsiaTheme="minorHAnsi" w:hAnsiTheme="majorBidi" w:cstheme="majorBidi"/>
          <w:color w:val="242729"/>
          <w:sz w:val="24"/>
          <w:szCs w:val="24"/>
          <w:bdr w:val="none" w:sz="0" w:space="0" w:color="auto" w:frame="1"/>
        </w:rPr>
        <w:t>t1</w:t>
      </w:r>
      <w:r w:rsidRPr="009F18D5">
        <w:rPr>
          <w:rStyle w:val="HTMLCode"/>
          <w:rFonts w:asciiTheme="majorBidi" w:eastAsiaTheme="minorHAnsi" w:hAnsiTheme="majorBidi" w:cstheme="majorBidi"/>
          <w:color w:val="242729"/>
          <w:sz w:val="24"/>
          <w:szCs w:val="24"/>
          <w:bdr w:val="none" w:sz="0" w:space="0" w:color="auto" w:frame="1"/>
        </w:rPr>
        <w:t>,</w:t>
      </w:r>
      <w:r>
        <w:rPr>
          <w:rStyle w:val="HTMLCode"/>
          <w:rFonts w:asciiTheme="majorBidi" w:eastAsiaTheme="minorHAnsi" w:hAnsiTheme="majorBidi" w:cstheme="majorBidi"/>
          <w:color w:val="242729"/>
          <w:sz w:val="24"/>
          <w:szCs w:val="24"/>
          <w:bdr w:val="none" w:sz="0" w:space="0" w:color="auto" w:frame="1"/>
        </w:rPr>
        <w:t>16</w:t>
      </w:r>
      <w:r w:rsidRPr="009F18D5">
        <w:rPr>
          <w:rStyle w:val="HTMLCode"/>
          <w:rFonts w:asciiTheme="majorBidi" w:eastAsiaTheme="minorHAnsi" w:hAnsiTheme="majorBidi" w:cstheme="majorBidi"/>
          <w:color w:val="242729"/>
          <w:sz w:val="24"/>
          <w:szCs w:val="24"/>
          <w:bdr w:val="none" w:sz="0" w:space="0" w:color="auto" w:frame="1"/>
        </w:rPr>
        <w:t>($</w:t>
      </w:r>
      <w:r w:rsidR="00873294">
        <w:rPr>
          <w:rStyle w:val="HTMLCode"/>
          <w:rFonts w:asciiTheme="majorBidi" w:eastAsiaTheme="minorHAnsi" w:hAnsiTheme="majorBidi" w:cstheme="majorBidi"/>
          <w:color w:val="242729"/>
          <w:sz w:val="24"/>
          <w:szCs w:val="24"/>
          <w:bdr w:val="none" w:sz="0" w:space="0" w:color="auto" w:frame="1"/>
        </w:rPr>
        <w:t>0</w:t>
      </w:r>
      <w:r w:rsidRPr="009F18D5">
        <w:rPr>
          <w:rStyle w:val="HTMLCode"/>
          <w:rFonts w:asciiTheme="majorBidi" w:eastAsiaTheme="minorHAnsi" w:hAnsiTheme="majorBidi" w:cstheme="majorBidi"/>
          <w:color w:val="242729"/>
          <w:sz w:val="24"/>
          <w:szCs w:val="24"/>
          <w:bdr w:val="none" w:sz="0" w:space="0" w:color="auto" w:frame="1"/>
        </w:rPr>
        <w:t>)</w:t>
      </w:r>
      <w:r w:rsidRPr="009F18D5">
        <w:rPr>
          <w:rFonts w:cstheme="majorBidi"/>
          <w:color w:val="242729"/>
          <w:szCs w:val="24"/>
          <w:shd w:val="clear" w:color="auto" w:fill="FFFFFF"/>
        </w:rPr>
        <w:t> means to load in </w:t>
      </w:r>
      <w:r w:rsidRPr="009F18D5">
        <w:rPr>
          <w:rStyle w:val="HTMLCode"/>
          <w:rFonts w:asciiTheme="majorBidi" w:eastAsiaTheme="minorHAnsi" w:hAnsiTheme="majorBidi" w:cstheme="majorBidi"/>
          <w:color w:val="242729"/>
          <w:sz w:val="24"/>
          <w:szCs w:val="24"/>
          <w:bdr w:val="none" w:sz="0" w:space="0" w:color="auto" w:frame="1"/>
        </w:rPr>
        <w:t>$</w:t>
      </w:r>
      <w:r>
        <w:rPr>
          <w:rStyle w:val="HTMLCode"/>
          <w:rFonts w:asciiTheme="majorBidi" w:eastAsiaTheme="minorHAnsi" w:hAnsiTheme="majorBidi" w:cstheme="majorBidi"/>
          <w:color w:val="242729"/>
          <w:sz w:val="24"/>
          <w:szCs w:val="24"/>
          <w:bdr w:val="none" w:sz="0" w:space="0" w:color="auto" w:frame="1"/>
        </w:rPr>
        <w:t>t1</w:t>
      </w:r>
      <w:r w:rsidRPr="009F18D5">
        <w:rPr>
          <w:rFonts w:cstheme="majorBidi"/>
          <w:color w:val="242729"/>
          <w:szCs w:val="24"/>
          <w:shd w:val="clear" w:color="auto" w:fill="FFFFFF"/>
        </w:rPr>
        <w:t> the contents of the word located at address specified by </w:t>
      </w:r>
      <w:r w:rsidRPr="009F18D5">
        <w:rPr>
          <w:rStyle w:val="HTMLCode"/>
          <w:rFonts w:asciiTheme="majorBidi" w:eastAsiaTheme="minorHAnsi" w:hAnsiTheme="majorBidi" w:cstheme="majorBidi"/>
          <w:color w:val="242729"/>
          <w:sz w:val="24"/>
          <w:szCs w:val="24"/>
          <w:bdr w:val="none" w:sz="0" w:space="0" w:color="auto" w:frame="1"/>
        </w:rPr>
        <w:t>$</w:t>
      </w:r>
      <w:r>
        <w:rPr>
          <w:rStyle w:val="HTMLCode"/>
          <w:rFonts w:asciiTheme="majorBidi" w:eastAsiaTheme="minorHAnsi" w:hAnsiTheme="majorBidi" w:cstheme="majorBidi"/>
          <w:color w:val="242729"/>
          <w:sz w:val="24"/>
          <w:szCs w:val="24"/>
          <w:bdr w:val="none" w:sz="0" w:space="0" w:color="auto" w:frame="1"/>
        </w:rPr>
        <w:t>s</w:t>
      </w:r>
      <w:r w:rsidR="00873294">
        <w:rPr>
          <w:rStyle w:val="HTMLCode"/>
          <w:rFonts w:asciiTheme="majorBidi" w:eastAsiaTheme="minorHAnsi" w:hAnsiTheme="majorBidi" w:cstheme="majorBidi"/>
          <w:color w:val="242729"/>
          <w:sz w:val="24"/>
          <w:szCs w:val="24"/>
          <w:bdr w:val="none" w:sz="0" w:space="0" w:color="auto" w:frame="1"/>
        </w:rPr>
        <w:t>0</w:t>
      </w:r>
      <w:r w:rsidRPr="009F18D5">
        <w:rPr>
          <w:rFonts w:cstheme="majorBidi"/>
          <w:color w:val="242729"/>
          <w:szCs w:val="24"/>
          <w:shd w:val="clear" w:color="auto" w:fill="FFFFFF"/>
        </w:rPr>
        <w:t xml:space="preserve"> plus </w:t>
      </w:r>
      <w:r w:rsidR="005D7A9B">
        <w:rPr>
          <w:rFonts w:cstheme="majorBidi"/>
          <w:color w:val="242729"/>
          <w:szCs w:val="24"/>
          <w:shd w:val="clear" w:color="auto" w:fill="FFFFFF"/>
        </w:rPr>
        <w:t>16</w:t>
      </w:r>
      <w:r w:rsidRPr="009F18D5">
        <w:rPr>
          <w:rFonts w:cstheme="majorBidi"/>
          <w:color w:val="242729"/>
          <w:szCs w:val="24"/>
          <w:shd w:val="clear" w:color="auto" w:fill="FFFFFF"/>
        </w:rPr>
        <w:t>. As </w:t>
      </w:r>
      <w:r w:rsidRPr="009F18D5">
        <w:rPr>
          <w:rStyle w:val="HTMLCode"/>
          <w:rFonts w:asciiTheme="majorBidi" w:eastAsiaTheme="minorHAnsi" w:hAnsiTheme="majorBidi" w:cstheme="majorBidi"/>
          <w:color w:val="242729"/>
          <w:sz w:val="24"/>
          <w:szCs w:val="24"/>
          <w:bdr w:val="none" w:sz="0" w:space="0" w:color="auto" w:frame="1"/>
        </w:rPr>
        <w:t>$0</w:t>
      </w:r>
      <w:r w:rsidRPr="009F18D5">
        <w:rPr>
          <w:rFonts w:cstheme="majorBidi"/>
          <w:color w:val="242729"/>
          <w:szCs w:val="24"/>
          <w:shd w:val="clear" w:color="auto" w:fill="FFFFFF"/>
        </w:rPr>
        <w:t> is register </w:t>
      </w:r>
      <w:r w:rsidRPr="009F18D5">
        <w:rPr>
          <w:rStyle w:val="HTMLCode"/>
          <w:rFonts w:asciiTheme="majorBidi" w:eastAsiaTheme="minorHAnsi" w:hAnsiTheme="majorBidi" w:cstheme="majorBidi"/>
          <w:color w:val="242729"/>
          <w:sz w:val="24"/>
          <w:szCs w:val="24"/>
          <w:bdr w:val="none" w:sz="0" w:space="0" w:color="auto" w:frame="1"/>
        </w:rPr>
        <w:t>$zero</w:t>
      </w:r>
      <w:r w:rsidRPr="009F18D5">
        <w:rPr>
          <w:rFonts w:cstheme="majorBidi"/>
          <w:color w:val="242729"/>
          <w:szCs w:val="24"/>
          <w:shd w:val="clear" w:color="auto" w:fill="FFFFFF"/>
        </w:rPr>
        <w:t> which will always contain the constant zero, it will load the word located in absolute address 8 into </w:t>
      </w:r>
      <w:r w:rsidRPr="009F18D5">
        <w:rPr>
          <w:rStyle w:val="HTMLCode"/>
          <w:rFonts w:asciiTheme="majorBidi" w:eastAsiaTheme="minorHAnsi" w:hAnsiTheme="majorBidi" w:cstheme="majorBidi"/>
          <w:color w:val="242729"/>
          <w:sz w:val="24"/>
          <w:szCs w:val="24"/>
          <w:bdr w:val="none" w:sz="0" w:space="0" w:color="auto" w:frame="1"/>
        </w:rPr>
        <w:t>$</w:t>
      </w:r>
      <w:r w:rsidR="0092185F">
        <w:rPr>
          <w:rStyle w:val="HTMLCode"/>
          <w:rFonts w:asciiTheme="majorBidi" w:eastAsiaTheme="minorHAnsi" w:hAnsiTheme="majorBidi" w:cstheme="majorBidi"/>
          <w:color w:val="242729"/>
          <w:sz w:val="24"/>
          <w:szCs w:val="24"/>
          <w:bdr w:val="none" w:sz="0" w:space="0" w:color="auto" w:frame="1"/>
        </w:rPr>
        <w:t>t1</w:t>
      </w:r>
      <w:r w:rsidR="00737064">
        <w:rPr>
          <w:rStyle w:val="HTMLCode"/>
          <w:rFonts w:asciiTheme="majorBidi" w:eastAsiaTheme="minorHAnsi" w:hAnsiTheme="majorBidi" w:cstheme="majorBidi"/>
          <w:color w:val="242729"/>
          <w:sz w:val="24"/>
          <w:szCs w:val="24"/>
          <w:bdr w:val="none" w:sz="0" w:space="0" w:color="auto" w:frame="1"/>
        </w:rPr>
        <w:t xml:space="preserve"> [1]</w:t>
      </w:r>
      <w:r w:rsidRPr="009F18D5">
        <w:rPr>
          <w:rFonts w:cstheme="majorBidi"/>
          <w:color w:val="242729"/>
          <w:szCs w:val="24"/>
          <w:shd w:val="clear" w:color="auto" w:fill="FFFFFF"/>
        </w:rPr>
        <w:t>.</w:t>
      </w:r>
    </w:p>
    <w:p w14:paraId="614651DC" w14:textId="62733458" w:rsidR="00746134" w:rsidRDefault="00746134" w:rsidP="00AC6917">
      <w:pPr>
        <w:rPr>
          <w:rFonts w:cstheme="majorBidi"/>
          <w:color w:val="C00000"/>
          <w:szCs w:val="24"/>
        </w:rPr>
      </w:pPr>
      <w:r w:rsidRPr="00746134">
        <w:rPr>
          <w:rFonts w:cstheme="majorBidi"/>
          <w:color w:val="C00000"/>
          <w:szCs w:val="24"/>
        </w:rPr>
        <w:t>MIPS Code:</w:t>
      </w:r>
    </w:p>
    <w:p w14:paraId="78ABEFC1" w14:textId="31B00052" w:rsidR="00746134" w:rsidRDefault="00746134" w:rsidP="00AC6917">
      <w:pPr>
        <w:rPr>
          <w:rFonts w:cstheme="majorBidi"/>
          <w:color w:val="C00000"/>
          <w:szCs w:val="24"/>
        </w:rPr>
      </w:pPr>
      <w:r w:rsidRPr="00746134">
        <w:rPr>
          <w:rFonts w:cstheme="majorBidi"/>
          <w:color w:val="C00000"/>
          <w:szCs w:val="24"/>
        </w:rPr>
        <w:t>lw $s0, c ($s1)</w:t>
      </w:r>
      <w:r>
        <w:rPr>
          <w:rFonts w:cstheme="majorBidi"/>
          <w:color w:val="C00000"/>
          <w:szCs w:val="24"/>
        </w:rPr>
        <w:t xml:space="preserve">          </w:t>
      </w:r>
      <w:r w:rsidRPr="00746134">
        <w:rPr>
          <w:rFonts w:cstheme="majorBidi"/>
          <w:color w:val="C00000"/>
          <w:szCs w:val="24"/>
        </w:rPr>
        <w:t xml:space="preserve"> # Memory [$s1 + c] → $s0</w:t>
      </w:r>
    </w:p>
    <w:p w14:paraId="480908E1" w14:textId="1DA67755" w:rsidR="00746134" w:rsidRDefault="00746134" w:rsidP="00AC6917">
      <w:pPr>
        <w:rPr>
          <w:rFonts w:cstheme="majorBidi"/>
          <w:color w:val="C00000"/>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88"/>
        <w:gridCol w:w="5777"/>
      </w:tblGrid>
      <w:tr w:rsidR="00037A88" w:rsidRPr="00746134" w14:paraId="086466F4"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5A82594" w14:textId="5B051209" w:rsidR="00037A88" w:rsidRPr="00746134" w:rsidRDefault="00037A88" w:rsidP="00037A88">
            <w:pPr>
              <w:spacing w:after="0" w:line="240" w:lineRule="auto"/>
              <w:rPr>
                <w:rFonts w:ascii="Times New Roman" w:eastAsia="Times New Roman" w:hAnsi="Times New Roman" w:cs="Times New Roman"/>
                <w:szCs w:val="24"/>
              </w:rPr>
            </w:pPr>
            <w:r w:rsidRPr="00655309">
              <w:rPr>
                <w:rFonts w:eastAsia="Times New Roman" w:cstheme="majorBidi"/>
                <w:szCs w:val="24"/>
              </w:rPr>
              <w:t>De</w:t>
            </w:r>
            <w:r>
              <w:rPr>
                <w:rFonts w:eastAsia="Times New Roman" w:cstheme="majorBidi"/>
                <w:szCs w:val="24"/>
              </w:rPr>
              <w:t>monstration</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578DA89" w14:textId="77777777" w:rsidR="00037A88" w:rsidRPr="00746134" w:rsidRDefault="00037A88" w:rsidP="00037A88">
            <w:pPr>
              <w:spacing w:after="0" w:line="240" w:lineRule="auto"/>
              <w:rPr>
                <w:rFonts w:ascii="Times New Roman" w:eastAsia="Times New Roman" w:hAnsi="Times New Roman" w:cs="Times New Roman"/>
                <w:szCs w:val="24"/>
              </w:rPr>
            </w:pPr>
            <w:r w:rsidRPr="00746134">
              <w:rPr>
                <w:rFonts w:ascii="Times New Roman" w:eastAsia="Times New Roman" w:hAnsi="Times New Roman" w:cs="Times New Roman"/>
                <w:szCs w:val="24"/>
              </w:rPr>
              <w:t>A word is loaded into a register from the specified address.</w:t>
            </w:r>
          </w:p>
        </w:tc>
      </w:tr>
      <w:tr w:rsidR="00037A88" w:rsidRPr="00746134" w14:paraId="5F5F44CC"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A831F33" w14:textId="6C91C666" w:rsidR="00037A88" w:rsidRPr="00746134" w:rsidRDefault="00037A88" w:rsidP="00037A88">
            <w:pPr>
              <w:spacing w:after="0" w:line="240" w:lineRule="auto"/>
              <w:rPr>
                <w:rFonts w:ascii="Times New Roman" w:eastAsia="Times New Roman" w:hAnsi="Times New Roman" w:cs="Times New Roman"/>
                <w:szCs w:val="24"/>
              </w:rPr>
            </w:pPr>
            <w:r w:rsidRPr="00655309">
              <w:rPr>
                <w:rFonts w:eastAsia="Times New Roman" w:cstheme="majorBidi"/>
                <w:szCs w:val="24"/>
              </w:rPr>
              <w:t>Operation</w:t>
            </w:r>
            <w:r>
              <w:rPr>
                <w:rFonts w:eastAsia="Times New Roman" w:cstheme="majorBidi"/>
                <w:szCs w:val="24"/>
              </w:rPr>
              <w:t xml:space="preserve"> meaning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F3C1786" w14:textId="352E5F5F" w:rsidR="00037A88" w:rsidRPr="00746134" w:rsidRDefault="00037A88" w:rsidP="00037A88">
            <w:pPr>
              <w:spacing w:after="0" w:line="240" w:lineRule="auto"/>
              <w:rPr>
                <w:rFonts w:ascii="Times New Roman" w:eastAsia="Times New Roman" w:hAnsi="Times New Roman" w:cs="Times New Roman"/>
                <w:szCs w:val="24"/>
              </w:rPr>
            </w:pPr>
            <w:r w:rsidRPr="00746134">
              <w:rPr>
                <w:rFonts w:ascii="Times New Roman" w:eastAsia="Times New Roman" w:hAnsi="Times New Roman" w:cs="Times New Roman"/>
                <w:szCs w:val="24"/>
              </w:rPr>
              <w:t>$</w:t>
            </w:r>
            <w:r w:rsidR="00F11BAF">
              <w:rPr>
                <w:rFonts w:ascii="Times New Roman" w:eastAsia="Times New Roman" w:hAnsi="Times New Roman" w:cs="Times New Roman"/>
                <w:szCs w:val="24"/>
              </w:rPr>
              <w:t>s</w:t>
            </w:r>
            <w:r w:rsidRPr="00746134">
              <w:rPr>
                <w:rFonts w:ascii="Times New Roman" w:eastAsia="Times New Roman" w:hAnsi="Times New Roman" w:cs="Times New Roman"/>
                <w:szCs w:val="24"/>
              </w:rPr>
              <w:t xml:space="preserve"> = MEM[$</w:t>
            </w:r>
            <w:r w:rsidR="00F11BAF">
              <w:rPr>
                <w:rFonts w:ascii="Times New Roman" w:eastAsia="Times New Roman" w:hAnsi="Times New Roman" w:cs="Times New Roman"/>
                <w:szCs w:val="24"/>
              </w:rPr>
              <w:t>t</w:t>
            </w:r>
            <w:r w:rsidRPr="00746134">
              <w:rPr>
                <w:rFonts w:ascii="Times New Roman" w:eastAsia="Times New Roman" w:hAnsi="Times New Roman" w:cs="Times New Roman"/>
                <w:szCs w:val="24"/>
              </w:rPr>
              <w:t xml:space="preserve"> + offset]; advance_pc (4);</w:t>
            </w:r>
          </w:p>
        </w:tc>
      </w:tr>
      <w:tr w:rsidR="00037A88" w:rsidRPr="00746134" w14:paraId="2950D66D"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C2513FD" w14:textId="2F751CCF" w:rsidR="00037A88" w:rsidRPr="00746134" w:rsidRDefault="00037A88" w:rsidP="00037A88">
            <w:pPr>
              <w:spacing w:after="0" w:line="240" w:lineRule="auto"/>
              <w:rPr>
                <w:rFonts w:ascii="Times New Roman" w:eastAsia="Times New Roman" w:hAnsi="Times New Roman" w:cs="Times New Roman"/>
                <w:szCs w:val="24"/>
              </w:rPr>
            </w:pPr>
            <w:r w:rsidRPr="00655309">
              <w:rPr>
                <w:rFonts w:eastAsia="Times New Roman" w:cstheme="majorBidi"/>
                <w:szCs w:val="24"/>
              </w:rPr>
              <w:t>Syntax</w:t>
            </w:r>
            <w:r>
              <w:rPr>
                <w:rFonts w:eastAsia="Times New Roman" w:cstheme="majorBidi"/>
                <w:szCs w:val="24"/>
              </w:rPr>
              <w:t xml:space="preserve"> form</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0D36830" w14:textId="7E691190" w:rsidR="00037A88" w:rsidRPr="00746134" w:rsidRDefault="00037A88" w:rsidP="00037A88">
            <w:pPr>
              <w:spacing w:after="0" w:line="240" w:lineRule="auto"/>
              <w:rPr>
                <w:rFonts w:ascii="Times New Roman" w:eastAsia="Times New Roman" w:hAnsi="Times New Roman" w:cs="Times New Roman"/>
                <w:szCs w:val="24"/>
              </w:rPr>
            </w:pPr>
            <w:r w:rsidRPr="00746134">
              <w:rPr>
                <w:rFonts w:ascii="Times New Roman" w:eastAsia="Times New Roman" w:hAnsi="Times New Roman" w:cs="Times New Roman"/>
                <w:szCs w:val="24"/>
              </w:rPr>
              <w:t>lw $</w:t>
            </w:r>
            <w:r w:rsidR="00F11BAF">
              <w:rPr>
                <w:rFonts w:ascii="Times New Roman" w:eastAsia="Times New Roman" w:hAnsi="Times New Roman" w:cs="Times New Roman"/>
                <w:szCs w:val="24"/>
              </w:rPr>
              <w:t>s</w:t>
            </w:r>
            <w:r w:rsidRPr="00746134">
              <w:rPr>
                <w:rFonts w:ascii="Times New Roman" w:eastAsia="Times New Roman" w:hAnsi="Times New Roman" w:cs="Times New Roman"/>
                <w:szCs w:val="24"/>
              </w:rPr>
              <w:t>, offset($</w:t>
            </w:r>
            <w:r w:rsidR="00F11BAF">
              <w:rPr>
                <w:rFonts w:ascii="Times New Roman" w:eastAsia="Times New Roman" w:hAnsi="Times New Roman" w:cs="Times New Roman"/>
                <w:szCs w:val="24"/>
              </w:rPr>
              <w:t>t</w:t>
            </w:r>
            <w:r w:rsidRPr="00746134">
              <w:rPr>
                <w:rFonts w:ascii="Times New Roman" w:eastAsia="Times New Roman" w:hAnsi="Times New Roman" w:cs="Times New Roman"/>
                <w:szCs w:val="24"/>
              </w:rPr>
              <w:t>)</w:t>
            </w:r>
          </w:p>
        </w:tc>
      </w:tr>
      <w:tr w:rsidR="00037A88" w:rsidRPr="00746134" w14:paraId="4BDAFC81"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5EA30D9" w14:textId="3ADEFE73" w:rsidR="00037A88" w:rsidRPr="00746134" w:rsidRDefault="00037A88" w:rsidP="00037A88">
            <w:pPr>
              <w:spacing w:after="0" w:line="240" w:lineRule="auto"/>
              <w:rPr>
                <w:rFonts w:ascii="Times New Roman" w:eastAsia="Times New Roman" w:hAnsi="Times New Roman" w:cs="Times New Roman"/>
                <w:szCs w:val="24"/>
              </w:rPr>
            </w:pPr>
            <w:r>
              <w:rPr>
                <w:rFonts w:eastAsia="Times New Roman" w:cstheme="majorBidi"/>
                <w:szCs w:val="24"/>
              </w:rPr>
              <w:t>Coding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ECC3A08" w14:textId="4701C295" w:rsidR="00037A88" w:rsidRPr="00746134" w:rsidRDefault="00037A88" w:rsidP="00037A88">
            <w:pPr>
              <w:spacing w:after="0" w:line="240" w:lineRule="auto"/>
              <w:rPr>
                <w:rFonts w:ascii="Times New Roman" w:eastAsia="Times New Roman" w:hAnsi="Times New Roman" w:cs="Times New Roman"/>
                <w:szCs w:val="24"/>
              </w:rPr>
            </w:pPr>
            <w:r w:rsidRPr="00746134">
              <w:rPr>
                <w:rFonts w:ascii="Courier New" w:eastAsia="Times New Roman" w:hAnsi="Courier New" w:cs="Courier New"/>
                <w:sz w:val="20"/>
                <w:szCs w:val="20"/>
              </w:rPr>
              <w:t>1000 11</w:t>
            </w:r>
            <w:r w:rsidR="00EF2A4B">
              <w:rPr>
                <w:rFonts w:ascii="Courier New" w:eastAsia="Times New Roman" w:hAnsi="Courier New" w:cs="Courier New"/>
                <w:sz w:val="20"/>
                <w:szCs w:val="20"/>
              </w:rPr>
              <w:t>tt</w:t>
            </w:r>
            <w:r w:rsidRPr="00746134">
              <w:rPr>
                <w:rFonts w:ascii="Courier New" w:eastAsia="Times New Roman" w:hAnsi="Courier New" w:cs="Courier New"/>
                <w:sz w:val="20"/>
                <w:szCs w:val="20"/>
              </w:rPr>
              <w:t> </w:t>
            </w:r>
            <w:r w:rsidR="00EF2A4B">
              <w:rPr>
                <w:rFonts w:ascii="Courier New" w:eastAsia="Times New Roman" w:hAnsi="Courier New" w:cs="Courier New"/>
                <w:sz w:val="20"/>
                <w:szCs w:val="20"/>
              </w:rPr>
              <w:t>ttts</w:t>
            </w:r>
            <w:r w:rsidRPr="00746134">
              <w:rPr>
                <w:rFonts w:ascii="Courier New" w:eastAsia="Times New Roman" w:hAnsi="Courier New" w:cs="Courier New"/>
                <w:sz w:val="20"/>
                <w:szCs w:val="20"/>
              </w:rPr>
              <w:t> </w:t>
            </w:r>
            <w:r w:rsidR="00EF2A4B">
              <w:rPr>
                <w:rFonts w:ascii="Courier New" w:eastAsia="Times New Roman" w:hAnsi="Courier New" w:cs="Courier New"/>
                <w:sz w:val="20"/>
                <w:szCs w:val="20"/>
              </w:rPr>
              <w:t>ssss</w:t>
            </w:r>
            <w:r w:rsidRPr="00746134">
              <w:rPr>
                <w:rFonts w:ascii="Courier New" w:eastAsia="Times New Roman" w:hAnsi="Courier New" w:cs="Courier New"/>
                <w:sz w:val="20"/>
                <w:szCs w:val="20"/>
              </w:rPr>
              <w:t> </w:t>
            </w:r>
            <w:r w:rsidRPr="00746134">
              <w:rPr>
                <w:rFonts w:ascii="Times New Roman" w:eastAsia="Times New Roman" w:hAnsi="Times New Roman" w:cs="Times New Roman"/>
                <w:szCs w:val="24"/>
              </w:rPr>
              <w:t>iiii</w:t>
            </w:r>
            <w:r w:rsidRPr="00746134">
              <w:rPr>
                <w:rFonts w:ascii="Courier New" w:eastAsia="Times New Roman" w:hAnsi="Courier New" w:cs="Courier New"/>
                <w:sz w:val="20"/>
                <w:szCs w:val="20"/>
              </w:rPr>
              <w:t> </w:t>
            </w:r>
            <w:r w:rsidRPr="00746134">
              <w:rPr>
                <w:rFonts w:ascii="Times New Roman" w:eastAsia="Times New Roman" w:hAnsi="Times New Roman" w:cs="Times New Roman"/>
                <w:szCs w:val="24"/>
              </w:rPr>
              <w:t>iiii</w:t>
            </w:r>
            <w:r w:rsidRPr="00746134">
              <w:rPr>
                <w:rFonts w:ascii="Courier New" w:eastAsia="Times New Roman" w:hAnsi="Courier New" w:cs="Courier New"/>
                <w:sz w:val="20"/>
                <w:szCs w:val="20"/>
              </w:rPr>
              <w:t> </w:t>
            </w:r>
            <w:r w:rsidRPr="00746134">
              <w:rPr>
                <w:rFonts w:ascii="Times New Roman" w:eastAsia="Times New Roman" w:hAnsi="Times New Roman" w:cs="Times New Roman"/>
                <w:szCs w:val="24"/>
              </w:rPr>
              <w:t>iiii</w:t>
            </w:r>
            <w:r w:rsidRPr="00746134">
              <w:rPr>
                <w:rFonts w:ascii="Courier New" w:eastAsia="Times New Roman" w:hAnsi="Courier New" w:cs="Courier New"/>
                <w:sz w:val="20"/>
                <w:szCs w:val="20"/>
              </w:rPr>
              <w:t> </w:t>
            </w:r>
            <w:r w:rsidRPr="00746134">
              <w:rPr>
                <w:rFonts w:ascii="Times New Roman" w:eastAsia="Times New Roman" w:hAnsi="Times New Roman" w:cs="Times New Roman"/>
                <w:szCs w:val="24"/>
              </w:rPr>
              <w:t>iiii</w:t>
            </w:r>
          </w:p>
        </w:tc>
      </w:tr>
    </w:tbl>
    <w:p w14:paraId="163CB852" w14:textId="5D94CBAF" w:rsidR="00746134" w:rsidRDefault="00746134" w:rsidP="00AC6917">
      <w:pPr>
        <w:rPr>
          <w:rFonts w:cstheme="majorBidi"/>
          <w:color w:val="C00000"/>
          <w:szCs w:val="24"/>
        </w:rPr>
      </w:pPr>
    </w:p>
    <w:p w14:paraId="3056E4B2" w14:textId="6EE93F60" w:rsidR="00657864" w:rsidRPr="005A2687" w:rsidRDefault="00F00FBE" w:rsidP="005A2687">
      <w:pPr>
        <w:pStyle w:val="Heading2"/>
      </w:pPr>
      <w:bookmarkStart w:id="25" w:name="_Toc41805696"/>
      <w:r w:rsidRPr="005A2687">
        <w:t>SW:</w:t>
      </w:r>
      <w:bookmarkEnd w:id="25"/>
    </w:p>
    <w:p w14:paraId="2F7FEB6E" w14:textId="71144E17" w:rsidR="00F51F19" w:rsidRDefault="00513566" w:rsidP="00AC6917">
      <w:pPr>
        <w:rPr>
          <w:rFonts w:cstheme="majorBidi"/>
          <w:color w:val="000000" w:themeColor="text1"/>
          <w:szCs w:val="24"/>
        </w:rPr>
      </w:pPr>
      <w:r>
        <w:rPr>
          <w:rFonts w:cstheme="majorBidi"/>
          <w:color w:val="000000" w:themeColor="text1"/>
          <w:szCs w:val="24"/>
        </w:rPr>
        <w:t xml:space="preserve">SW is just like the LW register, the only difference is that the </w:t>
      </w:r>
      <w:r w:rsidR="00472963">
        <w:rPr>
          <w:rFonts w:cstheme="majorBidi"/>
          <w:color w:val="000000" w:themeColor="text1"/>
          <w:szCs w:val="24"/>
        </w:rPr>
        <w:t>SW-which is short for Store Word-copies a word from the register directly to the memory</w:t>
      </w:r>
      <w:r w:rsidR="009B6810">
        <w:rPr>
          <w:rFonts w:cstheme="majorBidi"/>
          <w:color w:val="000000" w:themeColor="text1"/>
          <w:szCs w:val="24"/>
        </w:rPr>
        <w:t xml:space="preserve">. </w:t>
      </w:r>
    </w:p>
    <w:p w14:paraId="3304C87C" w14:textId="7F924F15" w:rsidR="009B6810" w:rsidRDefault="009B6810" w:rsidP="00AC6917">
      <w:pPr>
        <w:rPr>
          <w:rFonts w:cstheme="majorBidi"/>
          <w:color w:val="000000" w:themeColor="text1"/>
          <w:szCs w:val="24"/>
        </w:rPr>
      </w:pPr>
      <w:r>
        <w:rPr>
          <w:rFonts w:cstheme="majorBidi"/>
          <w:color w:val="000000" w:themeColor="text1"/>
          <w:szCs w:val="24"/>
        </w:rPr>
        <w:t>i.e.:</w:t>
      </w:r>
    </w:p>
    <w:p w14:paraId="7D53E1D2" w14:textId="6834BE04" w:rsidR="009B6810" w:rsidRDefault="009B6810" w:rsidP="009B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ajorBidi"/>
          <w:color w:val="242729"/>
          <w:szCs w:val="24"/>
          <w:bdr w:val="none" w:sz="0" w:space="0" w:color="auto" w:frame="1"/>
        </w:rPr>
      </w:pPr>
      <w:r w:rsidRPr="009B6810">
        <w:rPr>
          <w:rFonts w:eastAsia="Times New Roman" w:cstheme="majorBidi"/>
          <w:color w:val="242729"/>
          <w:szCs w:val="24"/>
          <w:bdr w:val="none" w:sz="0" w:space="0" w:color="auto" w:frame="1"/>
        </w:rPr>
        <w:t>sw $</w:t>
      </w:r>
      <w:r w:rsidR="00C03035">
        <w:rPr>
          <w:rFonts w:eastAsia="Times New Roman" w:cstheme="majorBidi"/>
          <w:color w:val="242729"/>
          <w:szCs w:val="24"/>
          <w:bdr w:val="none" w:sz="0" w:space="0" w:color="auto" w:frame="1"/>
        </w:rPr>
        <w:t>s0</w:t>
      </w:r>
      <w:r w:rsidRPr="009B6810">
        <w:rPr>
          <w:rFonts w:eastAsia="Times New Roman" w:cstheme="majorBidi"/>
          <w:color w:val="242729"/>
          <w:szCs w:val="24"/>
          <w:bdr w:val="none" w:sz="0" w:space="0" w:color="auto" w:frame="1"/>
        </w:rPr>
        <w:t>, 8($</w:t>
      </w:r>
      <w:r>
        <w:rPr>
          <w:rFonts w:eastAsia="Times New Roman" w:cstheme="majorBidi"/>
          <w:color w:val="242729"/>
          <w:szCs w:val="24"/>
          <w:bdr w:val="none" w:sz="0" w:space="0" w:color="auto" w:frame="1"/>
        </w:rPr>
        <w:t>0</w:t>
      </w:r>
      <w:r w:rsidRPr="009B6810">
        <w:rPr>
          <w:rFonts w:eastAsia="Times New Roman" w:cstheme="majorBidi"/>
          <w:color w:val="242729"/>
          <w:szCs w:val="24"/>
          <w:bdr w:val="none" w:sz="0" w:space="0" w:color="auto" w:frame="1"/>
        </w:rPr>
        <w:t xml:space="preserve">) </w:t>
      </w:r>
      <w:r>
        <w:rPr>
          <w:rFonts w:eastAsia="Times New Roman" w:cstheme="majorBidi"/>
          <w:color w:val="242729"/>
          <w:szCs w:val="24"/>
          <w:bdr w:val="none" w:sz="0" w:space="0" w:color="auto" w:frame="1"/>
        </w:rPr>
        <w:t xml:space="preserve">          </w:t>
      </w:r>
      <w:r w:rsidRPr="009B6810">
        <w:rPr>
          <w:rFonts w:eastAsia="Times New Roman" w:cstheme="majorBidi"/>
          <w:color w:val="242729"/>
          <w:szCs w:val="24"/>
          <w:bdr w:val="none" w:sz="0" w:space="0" w:color="auto" w:frame="1"/>
        </w:rPr>
        <w:t># mem[$</w:t>
      </w:r>
      <w:r w:rsidR="00C03035">
        <w:rPr>
          <w:rFonts w:eastAsia="Times New Roman" w:cstheme="majorBidi"/>
          <w:color w:val="242729"/>
          <w:szCs w:val="24"/>
          <w:bdr w:val="none" w:sz="0" w:space="0" w:color="auto" w:frame="1"/>
        </w:rPr>
        <w:t>0</w:t>
      </w:r>
      <w:r w:rsidRPr="009B6810">
        <w:rPr>
          <w:rFonts w:eastAsia="Times New Roman" w:cstheme="majorBidi"/>
          <w:color w:val="242729"/>
          <w:szCs w:val="24"/>
          <w:bdr w:val="none" w:sz="0" w:space="0" w:color="auto" w:frame="1"/>
        </w:rPr>
        <w:t>+8] &lt;- $</w:t>
      </w:r>
      <w:r w:rsidR="00C03035">
        <w:rPr>
          <w:rFonts w:eastAsia="Times New Roman" w:cstheme="majorBidi"/>
          <w:color w:val="242729"/>
          <w:szCs w:val="24"/>
          <w:bdr w:val="none" w:sz="0" w:space="0" w:color="auto" w:frame="1"/>
        </w:rPr>
        <w:t>s0</w:t>
      </w:r>
    </w:p>
    <w:p w14:paraId="4A6A85CE" w14:textId="44DE3B80" w:rsidR="00A452EC" w:rsidRDefault="00A452EC" w:rsidP="009B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ajorBidi"/>
          <w:color w:val="242729"/>
          <w:szCs w:val="24"/>
          <w:bdr w:val="none" w:sz="0" w:space="0" w:color="auto" w:frame="1"/>
        </w:rPr>
      </w:pPr>
      <w:r>
        <w:rPr>
          <w:rFonts w:eastAsia="Times New Roman" w:cstheme="majorBidi"/>
          <w:color w:val="242729"/>
          <w:szCs w:val="24"/>
          <w:bdr w:val="none" w:sz="0" w:space="0" w:color="auto" w:frame="1"/>
        </w:rPr>
        <w:t xml:space="preserve"> </w:t>
      </w:r>
    </w:p>
    <w:p w14:paraId="277E0B5E" w14:textId="7573E5B8" w:rsidR="00A452EC" w:rsidRPr="00A452EC" w:rsidRDefault="00A452EC" w:rsidP="00A452EC">
      <w:pPr>
        <w:pStyle w:val="NormalWeb"/>
        <w:shd w:val="clear" w:color="auto" w:fill="FFFFFF"/>
        <w:spacing w:before="0" w:beforeAutospacing="0" w:after="240" w:afterAutospacing="0"/>
        <w:textAlignment w:val="baseline"/>
        <w:rPr>
          <w:rFonts w:asciiTheme="majorBidi" w:hAnsiTheme="majorBidi" w:cstheme="majorBidi"/>
          <w:color w:val="242729"/>
        </w:rPr>
      </w:pPr>
      <w:r w:rsidRPr="00A452EC">
        <w:rPr>
          <w:rFonts w:asciiTheme="majorBidi" w:hAnsiTheme="majorBidi" w:cstheme="majorBidi"/>
          <w:color w:val="242729"/>
        </w:rPr>
        <w:t>Again $</w:t>
      </w:r>
      <w:r w:rsidR="0006540C">
        <w:rPr>
          <w:rFonts w:asciiTheme="majorBidi" w:hAnsiTheme="majorBidi" w:cstheme="majorBidi"/>
          <w:color w:val="242729"/>
        </w:rPr>
        <w:t>0</w:t>
      </w:r>
      <w:r w:rsidRPr="00A452EC">
        <w:rPr>
          <w:rFonts w:asciiTheme="majorBidi" w:hAnsiTheme="majorBidi" w:cstheme="majorBidi"/>
          <w:color w:val="242729"/>
        </w:rPr>
        <w:t xml:space="preserve"> is the register holding the memory address</w:t>
      </w:r>
      <w:r w:rsidR="0006540C">
        <w:rPr>
          <w:rFonts w:asciiTheme="majorBidi" w:hAnsiTheme="majorBidi" w:cstheme="majorBidi"/>
          <w:color w:val="242729"/>
        </w:rPr>
        <w:t xml:space="preserve"> which contains zero</w:t>
      </w:r>
      <w:r w:rsidRPr="00A452EC">
        <w:rPr>
          <w:rFonts w:asciiTheme="majorBidi" w:hAnsiTheme="majorBidi" w:cstheme="majorBidi"/>
          <w:color w:val="242729"/>
        </w:rPr>
        <w:t>, 8 an offset and $</w:t>
      </w:r>
      <w:r w:rsidR="00B0453B">
        <w:rPr>
          <w:rFonts w:asciiTheme="majorBidi" w:hAnsiTheme="majorBidi" w:cstheme="majorBidi"/>
          <w:color w:val="242729"/>
        </w:rPr>
        <w:t>s0</w:t>
      </w:r>
      <w:r w:rsidRPr="00A452EC">
        <w:rPr>
          <w:rFonts w:asciiTheme="majorBidi" w:hAnsiTheme="majorBidi" w:cstheme="majorBidi"/>
          <w:color w:val="242729"/>
        </w:rPr>
        <w:t xml:space="preserve"> is the source of the information that will be written in memory.</w:t>
      </w:r>
    </w:p>
    <w:p w14:paraId="1C9D83EE" w14:textId="306B1267" w:rsidR="00A452EC" w:rsidRDefault="004A14EE" w:rsidP="009B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ajorBidi"/>
          <w:color w:val="242729"/>
          <w:szCs w:val="24"/>
        </w:rPr>
      </w:pPr>
      <w:r w:rsidRPr="004A14EE">
        <w:rPr>
          <w:rFonts w:eastAsia="Times New Roman" w:cstheme="majorBidi"/>
          <w:color w:val="242729"/>
          <w:szCs w:val="24"/>
        </w:rPr>
        <w:t xml:space="preserve">Note that as opposed to others MIPS directions, the primary operand is the source, not the goal. Most likely this is to implement the way that the location register assumes a comparative job in both </w:t>
      </w:r>
      <w:r>
        <w:rPr>
          <w:rFonts w:eastAsia="Times New Roman" w:cstheme="majorBidi"/>
          <w:color w:val="242729"/>
          <w:szCs w:val="24"/>
        </w:rPr>
        <w:t>instructions</w:t>
      </w:r>
      <w:r w:rsidRPr="004A14EE">
        <w:rPr>
          <w:rFonts w:eastAsia="Times New Roman" w:cstheme="majorBidi"/>
          <w:color w:val="242729"/>
          <w:szCs w:val="24"/>
        </w:rPr>
        <w:t xml:space="preserve">, while in lw it is </w:t>
      </w:r>
      <w:r w:rsidR="00FA5A2E">
        <w:rPr>
          <w:rFonts w:eastAsia="Times New Roman" w:cstheme="majorBidi"/>
          <w:color w:val="242729"/>
          <w:szCs w:val="24"/>
        </w:rPr>
        <w:t>used</w:t>
      </w:r>
      <w:r w:rsidRPr="004A14EE">
        <w:rPr>
          <w:rFonts w:eastAsia="Times New Roman" w:cstheme="majorBidi"/>
          <w:color w:val="242729"/>
          <w:szCs w:val="24"/>
        </w:rPr>
        <w:t xml:space="preserve"> to </w:t>
      </w:r>
      <w:r w:rsidR="00FA5A2E">
        <w:rPr>
          <w:rFonts w:eastAsia="Times New Roman" w:cstheme="majorBidi"/>
          <w:color w:val="242729"/>
          <w:szCs w:val="24"/>
        </w:rPr>
        <w:t>compute</w:t>
      </w:r>
      <w:r w:rsidRPr="004A14EE">
        <w:rPr>
          <w:rFonts w:eastAsia="Times New Roman" w:cstheme="majorBidi"/>
          <w:color w:val="242729"/>
          <w:szCs w:val="24"/>
        </w:rPr>
        <w:t xml:space="preserve"> the memory address of the </w:t>
      </w:r>
      <w:r w:rsidR="00FA5A2E">
        <w:rPr>
          <w:rFonts w:eastAsia="Times New Roman" w:cstheme="majorBidi"/>
          <w:color w:val="242729"/>
          <w:szCs w:val="24"/>
        </w:rPr>
        <w:t>source</w:t>
      </w:r>
      <w:r w:rsidRPr="004A14EE">
        <w:rPr>
          <w:rFonts w:eastAsia="Times New Roman" w:cstheme="majorBidi"/>
          <w:color w:val="242729"/>
          <w:szCs w:val="24"/>
        </w:rPr>
        <w:t xml:space="preserve"> of information</w:t>
      </w:r>
      <w:r w:rsidR="00FA03CA">
        <w:rPr>
          <w:rFonts w:eastAsia="Times New Roman" w:cstheme="majorBidi"/>
          <w:color w:val="242729"/>
          <w:szCs w:val="24"/>
        </w:rPr>
        <w:t xml:space="preserve"> and</w:t>
      </w:r>
      <w:r w:rsidRPr="004A14EE">
        <w:rPr>
          <w:rFonts w:eastAsia="Times New Roman" w:cstheme="majorBidi"/>
          <w:color w:val="242729"/>
          <w:szCs w:val="24"/>
        </w:rPr>
        <w:t xml:space="preserve"> in sw the memory </w:t>
      </w:r>
      <w:r w:rsidR="00FA03CA">
        <w:rPr>
          <w:rFonts w:eastAsia="Times New Roman" w:cstheme="majorBidi"/>
          <w:color w:val="242729"/>
          <w:szCs w:val="24"/>
        </w:rPr>
        <w:t>destination</w:t>
      </w:r>
      <w:r w:rsidRPr="004A14EE">
        <w:rPr>
          <w:rFonts w:eastAsia="Times New Roman" w:cstheme="majorBidi"/>
          <w:color w:val="242729"/>
          <w:szCs w:val="24"/>
        </w:rPr>
        <w:t xml:space="preserve"> address</w:t>
      </w:r>
      <w:r w:rsidR="00737064">
        <w:rPr>
          <w:rFonts w:eastAsia="Times New Roman" w:cstheme="majorBidi"/>
          <w:color w:val="242729"/>
          <w:szCs w:val="24"/>
        </w:rPr>
        <w:t xml:space="preserve"> [1]</w:t>
      </w:r>
      <w:r w:rsidRPr="004A14EE">
        <w:rPr>
          <w:rFonts w:eastAsia="Times New Roman" w:cstheme="majorBidi"/>
          <w:color w:val="242729"/>
          <w:szCs w:val="24"/>
        </w:rPr>
        <w:t>.</w:t>
      </w:r>
    </w:p>
    <w:p w14:paraId="399CCADD" w14:textId="4F1F5999" w:rsidR="00655309" w:rsidRDefault="00655309" w:rsidP="009B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ajorBidi"/>
          <w:color w:val="242729"/>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18"/>
        <w:gridCol w:w="5091"/>
      </w:tblGrid>
      <w:tr w:rsidR="00655309" w:rsidRPr="00655309" w14:paraId="2EC52E50" w14:textId="77777777" w:rsidTr="006553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6B6C43C" w14:textId="4CA88B29" w:rsidR="00655309" w:rsidRPr="00655309" w:rsidRDefault="00655309" w:rsidP="00655309">
            <w:pPr>
              <w:spacing w:after="0" w:line="240" w:lineRule="auto"/>
              <w:rPr>
                <w:rFonts w:eastAsia="Times New Roman" w:cstheme="majorBidi"/>
                <w:szCs w:val="24"/>
              </w:rPr>
            </w:pPr>
            <w:r w:rsidRPr="00655309">
              <w:rPr>
                <w:rFonts w:eastAsia="Times New Roman" w:cstheme="majorBidi"/>
                <w:szCs w:val="24"/>
              </w:rPr>
              <w:t>De</w:t>
            </w:r>
            <w:r w:rsidR="00A1793F">
              <w:rPr>
                <w:rFonts w:eastAsia="Times New Roman" w:cstheme="majorBidi"/>
                <w:szCs w:val="24"/>
              </w:rPr>
              <w:t>monstration</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C93021E" w14:textId="2091FA7F" w:rsidR="00655309" w:rsidRPr="00655309" w:rsidRDefault="00655309" w:rsidP="00655309">
            <w:pPr>
              <w:spacing w:after="0" w:line="240" w:lineRule="auto"/>
              <w:rPr>
                <w:rFonts w:eastAsia="Times New Roman" w:cstheme="majorBidi"/>
                <w:szCs w:val="24"/>
              </w:rPr>
            </w:pPr>
            <w:r w:rsidRPr="00655309">
              <w:rPr>
                <w:rFonts w:eastAsia="Times New Roman" w:cstheme="majorBidi"/>
                <w:szCs w:val="24"/>
              </w:rPr>
              <w:t>The contents of $</w:t>
            </w:r>
            <w:r w:rsidR="00BC48CA">
              <w:rPr>
                <w:rFonts w:eastAsia="Times New Roman" w:cstheme="majorBidi"/>
                <w:szCs w:val="24"/>
              </w:rPr>
              <w:t>s</w:t>
            </w:r>
            <w:r w:rsidRPr="00655309">
              <w:rPr>
                <w:rFonts w:eastAsia="Times New Roman" w:cstheme="majorBidi"/>
                <w:szCs w:val="24"/>
              </w:rPr>
              <w:t xml:space="preserve"> is stored at the specified address.</w:t>
            </w:r>
          </w:p>
        </w:tc>
      </w:tr>
      <w:tr w:rsidR="00655309" w:rsidRPr="00655309" w14:paraId="306AF5CD" w14:textId="77777777" w:rsidTr="006553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D8E7ED0" w14:textId="5AB1896D" w:rsidR="00655309" w:rsidRPr="00655309" w:rsidRDefault="00655309" w:rsidP="00655309">
            <w:pPr>
              <w:spacing w:after="0" w:line="240" w:lineRule="auto"/>
              <w:rPr>
                <w:rFonts w:eastAsia="Times New Roman" w:cstheme="majorBidi"/>
                <w:szCs w:val="24"/>
              </w:rPr>
            </w:pPr>
            <w:r w:rsidRPr="00655309">
              <w:rPr>
                <w:rFonts w:eastAsia="Times New Roman" w:cstheme="majorBidi"/>
                <w:szCs w:val="24"/>
              </w:rPr>
              <w:t>Operation</w:t>
            </w:r>
            <w:r w:rsidR="00A1793F">
              <w:rPr>
                <w:rFonts w:eastAsia="Times New Roman" w:cstheme="majorBidi"/>
                <w:szCs w:val="24"/>
              </w:rPr>
              <w:t xml:space="preserve"> meaning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EA3E3E7" w14:textId="6B4B2149" w:rsidR="00655309" w:rsidRPr="00655309" w:rsidRDefault="00655309" w:rsidP="00655309">
            <w:pPr>
              <w:spacing w:after="0" w:line="240" w:lineRule="auto"/>
              <w:rPr>
                <w:rFonts w:eastAsia="Times New Roman" w:cstheme="majorBidi"/>
                <w:szCs w:val="24"/>
              </w:rPr>
            </w:pPr>
            <w:r w:rsidRPr="00655309">
              <w:rPr>
                <w:rFonts w:eastAsia="Times New Roman" w:cstheme="majorBidi"/>
                <w:szCs w:val="24"/>
              </w:rPr>
              <w:t>MEM[$</w:t>
            </w:r>
            <w:r w:rsidR="00BC48CA">
              <w:rPr>
                <w:rFonts w:eastAsia="Times New Roman" w:cstheme="majorBidi"/>
                <w:szCs w:val="24"/>
              </w:rPr>
              <w:t>t</w:t>
            </w:r>
            <w:r w:rsidRPr="00655309">
              <w:rPr>
                <w:rFonts w:eastAsia="Times New Roman" w:cstheme="majorBidi"/>
                <w:szCs w:val="24"/>
              </w:rPr>
              <w:t xml:space="preserve"> + offset] = $</w:t>
            </w:r>
            <w:r w:rsidR="00BC48CA">
              <w:rPr>
                <w:rFonts w:eastAsia="Times New Roman" w:cstheme="majorBidi"/>
                <w:szCs w:val="24"/>
              </w:rPr>
              <w:t>s</w:t>
            </w:r>
            <w:r w:rsidRPr="00655309">
              <w:rPr>
                <w:rFonts w:eastAsia="Times New Roman" w:cstheme="majorBidi"/>
                <w:szCs w:val="24"/>
              </w:rPr>
              <w:t>; advance_pc (4);</w:t>
            </w:r>
          </w:p>
        </w:tc>
      </w:tr>
      <w:tr w:rsidR="00655309" w:rsidRPr="00655309" w14:paraId="6AB6E872" w14:textId="77777777" w:rsidTr="006553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2648DFF" w14:textId="4E101063" w:rsidR="00655309" w:rsidRPr="00655309" w:rsidRDefault="00655309" w:rsidP="00655309">
            <w:pPr>
              <w:spacing w:after="0" w:line="240" w:lineRule="auto"/>
              <w:rPr>
                <w:rFonts w:eastAsia="Times New Roman" w:cstheme="majorBidi"/>
                <w:szCs w:val="24"/>
              </w:rPr>
            </w:pPr>
            <w:r w:rsidRPr="00655309">
              <w:rPr>
                <w:rFonts w:eastAsia="Times New Roman" w:cstheme="majorBidi"/>
                <w:szCs w:val="24"/>
              </w:rPr>
              <w:t>Syntax</w:t>
            </w:r>
            <w:r w:rsidR="005378C8">
              <w:rPr>
                <w:rFonts w:eastAsia="Times New Roman" w:cstheme="majorBidi"/>
                <w:szCs w:val="24"/>
              </w:rPr>
              <w:t xml:space="preserve"> form</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6A81EEB" w14:textId="6A05382F" w:rsidR="00655309" w:rsidRPr="00655309" w:rsidRDefault="00655309" w:rsidP="00655309">
            <w:pPr>
              <w:spacing w:after="0" w:line="240" w:lineRule="auto"/>
              <w:rPr>
                <w:rFonts w:eastAsia="Times New Roman" w:cstheme="majorBidi"/>
                <w:szCs w:val="24"/>
              </w:rPr>
            </w:pPr>
            <w:r w:rsidRPr="00655309">
              <w:rPr>
                <w:rFonts w:eastAsia="Times New Roman" w:cstheme="majorBidi"/>
                <w:szCs w:val="24"/>
              </w:rPr>
              <w:t>sw $</w:t>
            </w:r>
            <w:r w:rsidR="00BC48CA">
              <w:rPr>
                <w:rFonts w:eastAsia="Times New Roman" w:cstheme="majorBidi"/>
                <w:szCs w:val="24"/>
              </w:rPr>
              <w:t>s</w:t>
            </w:r>
            <w:r w:rsidRPr="00655309">
              <w:rPr>
                <w:rFonts w:eastAsia="Times New Roman" w:cstheme="majorBidi"/>
                <w:szCs w:val="24"/>
              </w:rPr>
              <w:t>, offset($</w:t>
            </w:r>
            <w:r w:rsidR="00BC48CA">
              <w:rPr>
                <w:rFonts w:eastAsia="Times New Roman" w:cstheme="majorBidi"/>
                <w:szCs w:val="24"/>
              </w:rPr>
              <w:t>t</w:t>
            </w:r>
            <w:r w:rsidRPr="00655309">
              <w:rPr>
                <w:rFonts w:eastAsia="Times New Roman" w:cstheme="majorBidi"/>
                <w:szCs w:val="24"/>
              </w:rPr>
              <w:t>)</w:t>
            </w:r>
          </w:p>
        </w:tc>
      </w:tr>
      <w:tr w:rsidR="00655309" w:rsidRPr="00655309" w14:paraId="1CAA87B6" w14:textId="77777777" w:rsidTr="0065530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6005DC5" w14:textId="641B68F1" w:rsidR="00655309" w:rsidRPr="00655309" w:rsidRDefault="005378C8" w:rsidP="00655309">
            <w:pPr>
              <w:spacing w:after="0" w:line="240" w:lineRule="auto"/>
              <w:rPr>
                <w:rFonts w:eastAsia="Times New Roman" w:cstheme="majorBidi"/>
                <w:szCs w:val="24"/>
              </w:rPr>
            </w:pPr>
            <w:r>
              <w:rPr>
                <w:rFonts w:eastAsia="Times New Roman" w:cstheme="majorBidi"/>
                <w:szCs w:val="24"/>
              </w:rPr>
              <w:t>Coding</w:t>
            </w:r>
            <w:r w:rsidR="00655309"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71A07CF" w14:textId="76A84886" w:rsidR="00655309" w:rsidRPr="00655309" w:rsidRDefault="00655309" w:rsidP="00655309">
            <w:pPr>
              <w:spacing w:after="0" w:line="240" w:lineRule="auto"/>
              <w:rPr>
                <w:rFonts w:eastAsia="Times New Roman" w:cstheme="majorBidi"/>
                <w:szCs w:val="24"/>
              </w:rPr>
            </w:pPr>
            <w:r w:rsidRPr="00655309">
              <w:rPr>
                <w:rFonts w:eastAsia="Times New Roman" w:cstheme="majorBidi"/>
                <w:szCs w:val="24"/>
              </w:rPr>
              <w:t>1010 11</w:t>
            </w:r>
            <w:r w:rsidR="00BC48CA">
              <w:rPr>
                <w:rFonts w:eastAsia="Times New Roman" w:cstheme="majorBidi"/>
                <w:szCs w:val="24"/>
              </w:rPr>
              <w:t>tt</w:t>
            </w:r>
            <w:r w:rsidRPr="00655309">
              <w:rPr>
                <w:rFonts w:eastAsia="Times New Roman" w:cstheme="majorBidi"/>
                <w:szCs w:val="24"/>
              </w:rPr>
              <w:t> </w:t>
            </w:r>
            <w:r w:rsidR="00BC48CA">
              <w:rPr>
                <w:rFonts w:eastAsia="Times New Roman" w:cstheme="majorBidi"/>
                <w:szCs w:val="24"/>
              </w:rPr>
              <w:t>ttts</w:t>
            </w:r>
            <w:r w:rsidRPr="00655309">
              <w:rPr>
                <w:rFonts w:eastAsia="Times New Roman" w:cstheme="majorBidi"/>
                <w:szCs w:val="24"/>
              </w:rPr>
              <w:t> </w:t>
            </w:r>
            <w:r w:rsidR="00BC48CA">
              <w:rPr>
                <w:rFonts w:eastAsia="Times New Roman" w:cstheme="majorBidi"/>
                <w:szCs w:val="24"/>
              </w:rPr>
              <w:t>ssss</w:t>
            </w:r>
            <w:r w:rsidRPr="00655309">
              <w:rPr>
                <w:rFonts w:eastAsia="Times New Roman" w:cstheme="majorBidi"/>
                <w:szCs w:val="24"/>
              </w:rPr>
              <w:t> iiii iiii iiii iiii</w:t>
            </w:r>
          </w:p>
        </w:tc>
      </w:tr>
    </w:tbl>
    <w:p w14:paraId="00BD3035" w14:textId="77777777" w:rsidR="00655309" w:rsidRDefault="00655309" w:rsidP="009B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ajorBidi"/>
          <w:color w:val="242729"/>
          <w:szCs w:val="24"/>
        </w:rPr>
      </w:pPr>
    </w:p>
    <w:p w14:paraId="47F1B50C" w14:textId="647CBB1C" w:rsidR="001F3242" w:rsidRDefault="001F3242" w:rsidP="009B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ajorBidi"/>
          <w:color w:val="242729"/>
          <w:szCs w:val="24"/>
        </w:rPr>
      </w:pPr>
    </w:p>
    <w:p w14:paraId="20231384" w14:textId="7CB06978" w:rsidR="00973FA2" w:rsidRDefault="00973FA2" w:rsidP="009B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ajorBidi"/>
          <w:color w:val="242729"/>
          <w:szCs w:val="24"/>
        </w:rPr>
      </w:pPr>
    </w:p>
    <w:p w14:paraId="16CB1B7B" w14:textId="08E9ECF8" w:rsidR="00973FA2" w:rsidRDefault="00973FA2" w:rsidP="009B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ajorBidi"/>
          <w:color w:val="242729"/>
          <w:szCs w:val="24"/>
        </w:rPr>
      </w:pPr>
    </w:p>
    <w:p w14:paraId="11348AD0" w14:textId="27BE0131" w:rsidR="00973FA2" w:rsidRDefault="00973FA2" w:rsidP="009B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ajorBidi"/>
          <w:color w:val="242729"/>
          <w:szCs w:val="24"/>
        </w:rPr>
      </w:pPr>
    </w:p>
    <w:p w14:paraId="3F406E0C" w14:textId="25CA9382" w:rsidR="00973FA2" w:rsidRDefault="00973FA2" w:rsidP="009B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ajorBidi"/>
          <w:color w:val="242729"/>
          <w:szCs w:val="24"/>
        </w:rPr>
      </w:pPr>
    </w:p>
    <w:p w14:paraId="6789B133" w14:textId="77777777" w:rsidR="00973FA2" w:rsidRDefault="00973FA2" w:rsidP="009B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ajorBidi"/>
          <w:color w:val="242729"/>
          <w:szCs w:val="24"/>
        </w:rPr>
      </w:pPr>
    </w:p>
    <w:p w14:paraId="2F541DFD" w14:textId="0AFD2377" w:rsidR="00973FA2" w:rsidRPr="005A2687" w:rsidRDefault="00973FA2" w:rsidP="005A2687">
      <w:pPr>
        <w:pStyle w:val="Heading2"/>
      </w:pPr>
      <w:bookmarkStart w:id="26" w:name="_Toc41352473"/>
      <w:bookmarkStart w:id="27" w:name="_Toc41353695"/>
      <w:bookmarkStart w:id="28" w:name="_Toc41805697"/>
      <w:r w:rsidRPr="005A2687">
        <w:t>LUI:</w:t>
      </w:r>
      <w:bookmarkEnd w:id="26"/>
      <w:bookmarkEnd w:id="27"/>
      <w:bookmarkEnd w:id="28"/>
    </w:p>
    <w:p w14:paraId="4715A8CD" w14:textId="5806E991" w:rsidR="00973FA2" w:rsidRDefault="00973FA2" w:rsidP="009B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ajorBidi"/>
          <w:color w:val="000000" w:themeColor="text1"/>
          <w:szCs w:val="24"/>
        </w:rPr>
      </w:pPr>
    </w:p>
    <w:p w14:paraId="1C3B53BE" w14:textId="56FFA739" w:rsidR="001D637F" w:rsidRPr="00855522" w:rsidRDefault="001D637F" w:rsidP="009B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ajorBidi"/>
          <w:color w:val="242729"/>
          <w:szCs w:val="24"/>
          <w:shd w:val="clear" w:color="auto" w:fill="FFFFFF"/>
        </w:rPr>
      </w:pPr>
      <w:r w:rsidRPr="00855522">
        <w:rPr>
          <w:rFonts w:cstheme="majorBidi"/>
          <w:color w:val="242729"/>
          <w:szCs w:val="24"/>
          <w:shd w:val="clear" w:color="auto" w:fill="FFFFFF"/>
        </w:rPr>
        <w:t xml:space="preserve"> lui is "load upper immediate", with "upper" meaning the </w:t>
      </w:r>
      <w:r w:rsidR="00AD0E84">
        <w:rPr>
          <w:rFonts w:cstheme="majorBidi"/>
          <w:color w:val="242729"/>
          <w:szCs w:val="24"/>
          <w:shd w:val="clear" w:color="auto" w:fill="FFFFFF"/>
        </w:rPr>
        <w:t xml:space="preserve">left most </w:t>
      </w:r>
      <w:r w:rsidRPr="00855522">
        <w:rPr>
          <w:rFonts w:cstheme="majorBidi"/>
          <w:color w:val="242729"/>
          <w:szCs w:val="24"/>
          <w:shd w:val="clear" w:color="auto" w:fill="FFFFFF"/>
        </w:rPr>
        <w:t>16 bits, and "immediate" meaning that you are giving it a</w:t>
      </w:r>
      <w:r w:rsidR="00AD0E84">
        <w:rPr>
          <w:rFonts w:cstheme="majorBidi"/>
          <w:color w:val="242729"/>
          <w:szCs w:val="24"/>
          <w:shd w:val="clear" w:color="auto" w:fill="FFFFFF"/>
        </w:rPr>
        <w:t xml:space="preserve"> specific</w:t>
      </w:r>
      <w:r w:rsidRPr="00855522">
        <w:rPr>
          <w:rFonts w:cstheme="majorBidi"/>
          <w:color w:val="242729"/>
          <w:szCs w:val="24"/>
          <w:shd w:val="clear" w:color="auto" w:fill="FFFFFF"/>
        </w:rPr>
        <w:t xml:space="preserve"> value.</w:t>
      </w:r>
    </w:p>
    <w:p w14:paraId="2E778D24" w14:textId="77777777" w:rsidR="00C46051" w:rsidRPr="00855522" w:rsidRDefault="00C46051" w:rsidP="009B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ajorBidi"/>
          <w:color w:val="242729"/>
          <w:szCs w:val="24"/>
          <w:shd w:val="clear" w:color="auto" w:fill="FFFFFF"/>
        </w:rPr>
      </w:pPr>
    </w:p>
    <w:p w14:paraId="7E7BC26B" w14:textId="6D78461E" w:rsidR="00C46051" w:rsidRPr="00855522" w:rsidRDefault="00C46051" w:rsidP="009B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ajorBidi"/>
          <w:color w:val="C00000"/>
          <w:szCs w:val="24"/>
          <w:shd w:val="clear" w:color="auto" w:fill="FFFFFF"/>
        </w:rPr>
      </w:pPr>
      <w:r w:rsidRPr="00855522">
        <w:rPr>
          <w:rFonts w:cstheme="majorBidi"/>
          <w:color w:val="C00000"/>
          <w:szCs w:val="24"/>
          <w:shd w:val="clear" w:color="auto" w:fill="FFFFFF"/>
        </w:rPr>
        <w:t>MIPS code:</w:t>
      </w:r>
    </w:p>
    <w:p w14:paraId="3A26DCFE" w14:textId="6333FB3E" w:rsidR="00C46051" w:rsidRPr="00855522" w:rsidRDefault="00C46051" w:rsidP="009B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ajorBidi"/>
          <w:color w:val="C00000"/>
          <w:szCs w:val="24"/>
          <w:shd w:val="clear" w:color="auto" w:fill="FFFFFF"/>
        </w:rPr>
      </w:pPr>
      <w:r w:rsidRPr="00855522">
        <w:rPr>
          <w:rFonts w:cstheme="majorBidi"/>
          <w:color w:val="C00000"/>
          <w:szCs w:val="24"/>
          <w:shd w:val="clear" w:color="auto" w:fill="FFFFFF"/>
        </w:rPr>
        <w:t>Lui $s0,</w:t>
      </w:r>
      <w:r w:rsidR="000E70B1" w:rsidRPr="00855522">
        <w:rPr>
          <w:rFonts w:cstheme="majorBidi"/>
          <w:color w:val="C00000"/>
          <w:szCs w:val="24"/>
          <w:shd w:val="clear" w:color="auto" w:fill="FFFFFF"/>
        </w:rPr>
        <w:t>2048</w:t>
      </w:r>
    </w:p>
    <w:p w14:paraId="5C3A63C5" w14:textId="77777777" w:rsidR="000E70B1" w:rsidRPr="00855522" w:rsidRDefault="000E70B1" w:rsidP="009B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ajorBidi"/>
          <w:color w:val="242729"/>
          <w:szCs w:val="24"/>
          <w:shd w:val="clear" w:color="auto" w:fill="FFFFFF"/>
        </w:rPr>
      </w:pPr>
    </w:p>
    <w:p w14:paraId="4D545D14" w14:textId="1563FA54" w:rsidR="001D637F" w:rsidRDefault="00C46051" w:rsidP="009B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ajorBidi"/>
          <w:color w:val="242729"/>
          <w:szCs w:val="24"/>
          <w:shd w:val="clear" w:color="auto" w:fill="FFFFFF"/>
        </w:rPr>
      </w:pPr>
      <w:r w:rsidRPr="00855522">
        <w:rPr>
          <w:rFonts w:cstheme="majorBidi"/>
          <w:color w:val="242729"/>
          <w:szCs w:val="24"/>
          <w:shd w:val="clear" w:color="auto" w:fill="FFFFFF"/>
        </w:rPr>
        <w:t>lui $</w:t>
      </w:r>
      <w:r w:rsidR="007474E4" w:rsidRPr="00855522">
        <w:rPr>
          <w:rFonts w:cstheme="majorBidi"/>
          <w:color w:val="242729"/>
          <w:szCs w:val="24"/>
          <w:shd w:val="clear" w:color="auto" w:fill="FFFFFF"/>
        </w:rPr>
        <w:t>s0</w:t>
      </w:r>
      <w:r w:rsidRPr="00855522">
        <w:rPr>
          <w:rFonts w:cstheme="majorBidi"/>
          <w:color w:val="242729"/>
          <w:szCs w:val="24"/>
          <w:shd w:val="clear" w:color="auto" w:fill="FFFFFF"/>
        </w:rPr>
        <w:t xml:space="preserve">0, </w:t>
      </w:r>
      <w:r w:rsidR="007474E4" w:rsidRPr="00855522">
        <w:rPr>
          <w:rFonts w:cstheme="majorBidi"/>
          <w:color w:val="242729"/>
          <w:szCs w:val="24"/>
          <w:shd w:val="clear" w:color="auto" w:fill="FFFFFF"/>
        </w:rPr>
        <w:t>2048</w:t>
      </w:r>
      <w:r w:rsidRPr="00855522">
        <w:rPr>
          <w:rFonts w:cstheme="majorBidi"/>
          <w:color w:val="242729"/>
          <w:szCs w:val="24"/>
          <w:shd w:val="clear" w:color="auto" w:fill="FFFFFF"/>
        </w:rPr>
        <w:t xml:space="preserve"> is the load upper immediate instruction. The immediate </w:t>
      </w:r>
      <w:r w:rsidR="00855522" w:rsidRPr="00855522">
        <w:rPr>
          <w:rFonts w:cstheme="majorBidi"/>
          <w:color w:val="242729"/>
          <w:szCs w:val="24"/>
          <w:shd w:val="clear" w:color="auto" w:fill="FFFFFF"/>
        </w:rPr>
        <w:t>value (2048</w:t>
      </w:r>
      <w:r w:rsidRPr="00855522">
        <w:rPr>
          <w:rFonts w:cstheme="majorBidi"/>
          <w:color w:val="242729"/>
          <w:szCs w:val="24"/>
          <w:shd w:val="clear" w:color="auto" w:fill="FFFFFF"/>
        </w:rPr>
        <w:t>) is shifted left 16 bits and stored in the $</w:t>
      </w:r>
      <w:r w:rsidR="00855522" w:rsidRPr="00855522">
        <w:rPr>
          <w:rFonts w:cstheme="majorBidi"/>
          <w:color w:val="242729"/>
          <w:szCs w:val="24"/>
          <w:shd w:val="clear" w:color="auto" w:fill="FFFFFF"/>
        </w:rPr>
        <w:t>s</w:t>
      </w:r>
      <w:r w:rsidRPr="00855522">
        <w:rPr>
          <w:rFonts w:cstheme="majorBidi"/>
          <w:color w:val="242729"/>
          <w:szCs w:val="24"/>
          <w:shd w:val="clear" w:color="auto" w:fill="FFFFFF"/>
        </w:rPr>
        <w:t>0 register. The lower 16 bits are zeroes.</w:t>
      </w:r>
    </w:p>
    <w:p w14:paraId="37871373" w14:textId="77777777" w:rsidR="00754827" w:rsidRPr="009B6810" w:rsidRDefault="00754827" w:rsidP="009B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ajorBidi"/>
          <w:color w:val="000000" w:themeColor="text1"/>
          <w:szCs w:val="24"/>
        </w:rPr>
      </w:pPr>
    </w:p>
    <w:tbl>
      <w:tblPr>
        <w:tblW w:w="9359"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71"/>
        <w:gridCol w:w="7488"/>
      </w:tblGrid>
      <w:tr w:rsidR="00754827" w:rsidRPr="00754827" w14:paraId="7E0422AD" w14:textId="77777777" w:rsidTr="0075482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7C5F74A" w14:textId="1C9608F6" w:rsidR="00754827" w:rsidRPr="00754827" w:rsidRDefault="00754827" w:rsidP="00754827">
            <w:pPr>
              <w:spacing w:after="0" w:line="240" w:lineRule="auto"/>
              <w:rPr>
                <w:rFonts w:ascii="Times New Roman" w:eastAsia="Times New Roman" w:hAnsi="Times New Roman" w:cs="Times New Roman"/>
                <w:szCs w:val="24"/>
              </w:rPr>
            </w:pPr>
            <w:r w:rsidRPr="00655309">
              <w:rPr>
                <w:rFonts w:eastAsia="Times New Roman" w:cstheme="majorBidi"/>
                <w:szCs w:val="24"/>
              </w:rPr>
              <w:t>De</w:t>
            </w:r>
            <w:r>
              <w:rPr>
                <w:rFonts w:eastAsia="Times New Roman" w:cstheme="majorBidi"/>
                <w:szCs w:val="24"/>
              </w:rPr>
              <w:t>monstration</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A0CF448" w14:textId="77777777" w:rsidR="00754827" w:rsidRPr="00754827" w:rsidRDefault="00754827" w:rsidP="00754827">
            <w:pPr>
              <w:spacing w:after="0" w:line="240" w:lineRule="auto"/>
              <w:rPr>
                <w:rFonts w:ascii="Times New Roman" w:eastAsia="Times New Roman" w:hAnsi="Times New Roman" w:cs="Times New Roman"/>
                <w:szCs w:val="24"/>
              </w:rPr>
            </w:pPr>
            <w:r w:rsidRPr="00754827">
              <w:rPr>
                <w:rFonts w:ascii="Times New Roman" w:eastAsia="Times New Roman" w:hAnsi="Times New Roman" w:cs="Times New Roman"/>
                <w:szCs w:val="24"/>
              </w:rPr>
              <w:t>The immediate value is shifted left 16 bits and stored in the register. The lower 16 bits are zeroes.</w:t>
            </w:r>
          </w:p>
        </w:tc>
      </w:tr>
      <w:tr w:rsidR="00754827" w:rsidRPr="00754827" w14:paraId="053AD6AF" w14:textId="77777777" w:rsidTr="0075482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BF3F748" w14:textId="42E28D4D" w:rsidR="00754827" w:rsidRPr="00754827" w:rsidRDefault="00754827" w:rsidP="00754827">
            <w:pPr>
              <w:spacing w:after="0" w:line="240" w:lineRule="auto"/>
              <w:rPr>
                <w:rFonts w:ascii="Times New Roman" w:eastAsia="Times New Roman" w:hAnsi="Times New Roman" w:cs="Times New Roman"/>
                <w:szCs w:val="24"/>
              </w:rPr>
            </w:pPr>
            <w:r w:rsidRPr="00655309">
              <w:rPr>
                <w:rFonts w:eastAsia="Times New Roman" w:cstheme="majorBidi"/>
                <w:szCs w:val="24"/>
              </w:rPr>
              <w:t>Operation</w:t>
            </w:r>
            <w:r>
              <w:rPr>
                <w:rFonts w:eastAsia="Times New Roman" w:cstheme="majorBidi"/>
                <w:szCs w:val="24"/>
              </w:rPr>
              <w:t xml:space="preserve"> meaning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D9F598A" w14:textId="69DAE359" w:rsidR="00754827" w:rsidRPr="00754827" w:rsidRDefault="00754827" w:rsidP="00754827">
            <w:pPr>
              <w:spacing w:after="0" w:line="240" w:lineRule="auto"/>
              <w:rPr>
                <w:rFonts w:ascii="Times New Roman" w:eastAsia="Times New Roman" w:hAnsi="Times New Roman" w:cs="Times New Roman"/>
                <w:szCs w:val="24"/>
              </w:rPr>
            </w:pPr>
            <w:r w:rsidRPr="00754827">
              <w:rPr>
                <w:rFonts w:ascii="Times New Roman" w:eastAsia="Times New Roman" w:hAnsi="Times New Roman" w:cs="Times New Roman"/>
                <w:szCs w:val="24"/>
              </w:rPr>
              <w:t>$</w:t>
            </w:r>
            <w:r w:rsidR="00AF47A7">
              <w:rPr>
                <w:rFonts w:ascii="Times New Roman" w:eastAsia="Times New Roman" w:hAnsi="Times New Roman" w:cs="Times New Roman"/>
                <w:szCs w:val="24"/>
              </w:rPr>
              <w:t>s</w:t>
            </w:r>
            <w:r w:rsidRPr="00754827">
              <w:rPr>
                <w:rFonts w:ascii="Times New Roman" w:eastAsia="Times New Roman" w:hAnsi="Times New Roman" w:cs="Times New Roman"/>
                <w:szCs w:val="24"/>
              </w:rPr>
              <w:t xml:space="preserve"> = (imm &lt;&lt; 16); advance_pc (4);</w:t>
            </w:r>
          </w:p>
        </w:tc>
      </w:tr>
      <w:tr w:rsidR="00754827" w:rsidRPr="00754827" w14:paraId="2526C36F" w14:textId="77777777" w:rsidTr="0075482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2D6A96C" w14:textId="08539BD7" w:rsidR="00754827" w:rsidRPr="00754827" w:rsidRDefault="00754827" w:rsidP="00754827">
            <w:pPr>
              <w:spacing w:after="0" w:line="240" w:lineRule="auto"/>
              <w:rPr>
                <w:rFonts w:ascii="Times New Roman" w:eastAsia="Times New Roman" w:hAnsi="Times New Roman" w:cs="Times New Roman"/>
                <w:szCs w:val="24"/>
              </w:rPr>
            </w:pPr>
            <w:r w:rsidRPr="00655309">
              <w:rPr>
                <w:rFonts w:eastAsia="Times New Roman" w:cstheme="majorBidi"/>
                <w:szCs w:val="24"/>
              </w:rPr>
              <w:t>Syntax</w:t>
            </w:r>
            <w:r>
              <w:rPr>
                <w:rFonts w:eastAsia="Times New Roman" w:cstheme="majorBidi"/>
                <w:szCs w:val="24"/>
              </w:rPr>
              <w:t xml:space="preserve"> form</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1DC228F" w14:textId="6B97243B" w:rsidR="00754827" w:rsidRPr="00754827" w:rsidRDefault="00754827" w:rsidP="00754827">
            <w:pPr>
              <w:spacing w:after="0" w:line="240" w:lineRule="auto"/>
              <w:rPr>
                <w:rFonts w:ascii="Times New Roman" w:eastAsia="Times New Roman" w:hAnsi="Times New Roman" w:cs="Times New Roman"/>
                <w:szCs w:val="24"/>
              </w:rPr>
            </w:pPr>
            <w:r w:rsidRPr="00754827">
              <w:rPr>
                <w:rFonts w:ascii="Times New Roman" w:eastAsia="Times New Roman" w:hAnsi="Times New Roman" w:cs="Times New Roman"/>
                <w:szCs w:val="24"/>
              </w:rPr>
              <w:t>lui $</w:t>
            </w:r>
            <w:r w:rsidR="00AF47A7">
              <w:rPr>
                <w:rFonts w:ascii="Times New Roman" w:eastAsia="Times New Roman" w:hAnsi="Times New Roman" w:cs="Times New Roman"/>
                <w:szCs w:val="24"/>
              </w:rPr>
              <w:t>s</w:t>
            </w:r>
            <w:r w:rsidRPr="00754827">
              <w:rPr>
                <w:rFonts w:ascii="Times New Roman" w:eastAsia="Times New Roman" w:hAnsi="Times New Roman" w:cs="Times New Roman"/>
                <w:szCs w:val="24"/>
              </w:rPr>
              <w:t>, imm</w:t>
            </w:r>
          </w:p>
        </w:tc>
      </w:tr>
      <w:tr w:rsidR="00754827" w:rsidRPr="00754827" w14:paraId="58AADF96" w14:textId="77777777" w:rsidTr="0075482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ED4FABE" w14:textId="0A8E4AEB" w:rsidR="00754827" w:rsidRPr="00754827" w:rsidRDefault="00754827" w:rsidP="00754827">
            <w:pPr>
              <w:spacing w:after="0" w:line="240" w:lineRule="auto"/>
              <w:rPr>
                <w:rFonts w:ascii="Times New Roman" w:eastAsia="Times New Roman" w:hAnsi="Times New Roman" w:cs="Times New Roman"/>
                <w:szCs w:val="24"/>
              </w:rPr>
            </w:pPr>
            <w:r>
              <w:rPr>
                <w:rFonts w:eastAsia="Times New Roman" w:cstheme="majorBidi"/>
                <w:szCs w:val="24"/>
              </w:rPr>
              <w:t>Coding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7D16F63" w14:textId="37E7E835" w:rsidR="00754827" w:rsidRPr="00754827" w:rsidRDefault="00754827" w:rsidP="00754827">
            <w:pPr>
              <w:spacing w:after="0" w:line="240" w:lineRule="auto"/>
              <w:rPr>
                <w:rFonts w:ascii="Times New Roman" w:eastAsia="Times New Roman" w:hAnsi="Times New Roman" w:cs="Times New Roman"/>
                <w:szCs w:val="24"/>
              </w:rPr>
            </w:pPr>
            <w:r w:rsidRPr="00754827">
              <w:rPr>
                <w:rFonts w:ascii="Courier New" w:eastAsia="Times New Roman" w:hAnsi="Courier New" w:cs="Courier New"/>
                <w:sz w:val="20"/>
                <w:szCs w:val="20"/>
              </w:rPr>
              <w:t>0011 11-- ---</w:t>
            </w:r>
            <w:r w:rsidR="00AF47A7">
              <w:rPr>
                <w:rFonts w:ascii="Courier New" w:eastAsia="Times New Roman" w:hAnsi="Courier New" w:cs="Courier New"/>
                <w:sz w:val="20"/>
                <w:szCs w:val="20"/>
              </w:rPr>
              <w:t>s</w:t>
            </w:r>
            <w:r w:rsidRPr="00754827">
              <w:rPr>
                <w:rFonts w:ascii="Courier New" w:eastAsia="Times New Roman" w:hAnsi="Courier New" w:cs="Courier New"/>
                <w:sz w:val="20"/>
                <w:szCs w:val="20"/>
              </w:rPr>
              <w:t> </w:t>
            </w:r>
            <w:r w:rsidR="00AF47A7">
              <w:rPr>
                <w:rFonts w:ascii="Courier New" w:eastAsia="Times New Roman" w:hAnsi="Courier New" w:cs="Courier New"/>
                <w:sz w:val="20"/>
                <w:szCs w:val="20"/>
              </w:rPr>
              <w:t>ssss</w:t>
            </w:r>
            <w:r w:rsidRPr="00754827">
              <w:rPr>
                <w:rFonts w:ascii="Courier New" w:eastAsia="Times New Roman" w:hAnsi="Courier New" w:cs="Courier New"/>
                <w:sz w:val="20"/>
                <w:szCs w:val="20"/>
              </w:rPr>
              <w:t> </w:t>
            </w:r>
            <w:r w:rsidRPr="00754827">
              <w:rPr>
                <w:rFonts w:ascii="Times New Roman" w:eastAsia="Times New Roman" w:hAnsi="Times New Roman" w:cs="Times New Roman"/>
                <w:szCs w:val="24"/>
              </w:rPr>
              <w:t>iiii</w:t>
            </w:r>
            <w:r w:rsidRPr="00754827">
              <w:rPr>
                <w:rFonts w:ascii="Courier New" w:eastAsia="Times New Roman" w:hAnsi="Courier New" w:cs="Courier New"/>
                <w:sz w:val="20"/>
                <w:szCs w:val="20"/>
              </w:rPr>
              <w:t> </w:t>
            </w:r>
            <w:r w:rsidRPr="00754827">
              <w:rPr>
                <w:rFonts w:ascii="Times New Roman" w:eastAsia="Times New Roman" w:hAnsi="Times New Roman" w:cs="Times New Roman"/>
                <w:szCs w:val="24"/>
              </w:rPr>
              <w:t>iiii</w:t>
            </w:r>
            <w:r w:rsidRPr="00754827">
              <w:rPr>
                <w:rFonts w:ascii="Courier New" w:eastAsia="Times New Roman" w:hAnsi="Courier New" w:cs="Courier New"/>
                <w:sz w:val="20"/>
                <w:szCs w:val="20"/>
              </w:rPr>
              <w:t> </w:t>
            </w:r>
            <w:r w:rsidRPr="00754827">
              <w:rPr>
                <w:rFonts w:ascii="Times New Roman" w:eastAsia="Times New Roman" w:hAnsi="Times New Roman" w:cs="Times New Roman"/>
                <w:szCs w:val="24"/>
              </w:rPr>
              <w:t>iiii</w:t>
            </w:r>
            <w:r w:rsidRPr="00754827">
              <w:rPr>
                <w:rFonts w:ascii="Courier New" w:eastAsia="Times New Roman" w:hAnsi="Courier New" w:cs="Courier New"/>
                <w:sz w:val="20"/>
                <w:szCs w:val="20"/>
              </w:rPr>
              <w:t> </w:t>
            </w:r>
            <w:r w:rsidRPr="00754827">
              <w:rPr>
                <w:rFonts w:ascii="Times New Roman" w:eastAsia="Times New Roman" w:hAnsi="Times New Roman" w:cs="Times New Roman"/>
                <w:szCs w:val="24"/>
              </w:rPr>
              <w:t>iiii</w:t>
            </w:r>
          </w:p>
        </w:tc>
      </w:tr>
    </w:tbl>
    <w:p w14:paraId="348ADDB5" w14:textId="1A8F55F2" w:rsidR="009B6810" w:rsidRDefault="009B6810" w:rsidP="00AC6917">
      <w:pPr>
        <w:rPr>
          <w:rFonts w:cstheme="majorBidi"/>
          <w:color w:val="000000" w:themeColor="text1"/>
          <w:szCs w:val="24"/>
        </w:rPr>
      </w:pPr>
    </w:p>
    <w:p w14:paraId="07E0D5FF" w14:textId="1675624C" w:rsidR="0033417A" w:rsidRPr="005A2687" w:rsidRDefault="0033417A" w:rsidP="005A2687">
      <w:pPr>
        <w:pStyle w:val="Heading2"/>
      </w:pPr>
      <w:bookmarkStart w:id="29" w:name="_Toc41352474"/>
      <w:r w:rsidRPr="005A2687">
        <w:t xml:space="preserve"> </w:t>
      </w:r>
      <w:bookmarkStart w:id="30" w:name="_Toc41353696"/>
      <w:bookmarkStart w:id="31" w:name="_Toc41805698"/>
      <w:r w:rsidR="00CB0DB2" w:rsidRPr="005A2687">
        <w:t>AND:</w:t>
      </w:r>
      <w:bookmarkEnd w:id="29"/>
      <w:bookmarkEnd w:id="30"/>
      <w:bookmarkEnd w:id="31"/>
    </w:p>
    <w:p w14:paraId="76BA3B91" w14:textId="1A32FC77" w:rsidR="00CB0DB2" w:rsidRDefault="00B461F6" w:rsidP="00AC6917">
      <w:pPr>
        <w:rPr>
          <w:rFonts w:cstheme="majorBidi"/>
          <w:color w:val="000000" w:themeColor="text1"/>
          <w:szCs w:val="24"/>
        </w:rPr>
      </w:pPr>
      <w:r w:rsidRPr="004352D3">
        <w:rPr>
          <w:rFonts w:cstheme="majorBidi"/>
          <w:color w:val="000000" w:themeColor="text1"/>
          <w:szCs w:val="24"/>
        </w:rPr>
        <w:t xml:space="preserve">The </w:t>
      </w:r>
      <w:r w:rsidR="004352D3" w:rsidRPr="004352D3">
        <w:rPr>
          <w:rFonts w:cstheme="majorBidi"/>
          <w:color w:val="000000" w:themeColor="text1"/>
          <w:szCs w:val="24"/>
        </w:rPr>
        <w:t>AND instruction’s</w:t>
      </w:r>
      <w:r w:rsidR="004352D3">
        <w:rPr>
          <w:rFonts w:cstheme="majorBidi"/>
          <w:color w:val="000000" w:themeColor="text1"/>
          <w:szCs w:val="24"/>
        </w:rPr>
        <w:t xml:space="preserve"> concept is the same as the AND gate concept; </w:t>
      </w:r>
      <w:r w:rsidR="00F27C1A">
        <w:rPr>
          <w:rFonts w:cstheme="majorBidi"/>
          <w:color w:val="000000" w:themeColor="text1"/>
          <w:szCs w:val="24"/>
        </w:rPr>
        <w:t xml:space="preserve">if any of the bits entered in the specific </w:t>
      </w:r>
      <w:r w:rsidR="008E185F">
        <w:rPr>
          <w:rFonts w:cstheme="majorBidi"/>
          <w:color w:val="000000" w:themeColor="text1"/>
          <w:szCs w:val="24"/>
        </w:rPr>
        <w:t xml:space="preserve">register address is equivalent to zero, therefore the </w:t>
      </w:r>
      <w:r w:rsidR="003420AB">
        <w:rPr>
          <w:rFonts w:cstheme="majorBidi"/>
          <w:color w:val="000000" w:themeColor="text1"/>
          <w:szCs w:val="24"/>
        </w:rPr>
        <w:t>output of the resulting equivalent bit will be equal to zero regard</w:t>
      </w:r>
      <w:r w:rsidR="008D5386">
        <w:rPr>
          <w:rFonts w:cstheme="majorBidi"/>
          <w:color w:val="000000" w:themeColor="text1"/>
          <w:szCs w:val="24"/>
        </w:rPr>
        <w:t>less to the equivalent bit in the other register’s address</w:t>
      </w:r>
      <w:r w:rsidR="001616E0">
        <w:rPr>
          <w:rFonts w:cstheme="majorBidi"/>
          <w:color w:val="000000" w:themeColor="text1"/>
          <w:szCs w:val="24"/>
        </w:rPr>
        <w:t>,</w:t>
      </w:r>
      <w:r w:rsidR="00BD63A2">
        <w:rPr>
          <w:rFonts w:cstheme="majorBidi"/>
          <w:color w:val="000000" w:themeColor="text1"/>
          <w:szCs w:val="24"/>
        </w:rPr>
        <w:t xml:space="preserve"> otherwise</w:t>
      </w:r>
      <w:r w:rsidR="009429F5">
        <w:rPr>
          <w:rFonts w:cstheme="majorBidi"/>
          <w:color w:val="000000" w:themeColor="text1"/>
          <w:szCs w:val="24"/>
        </w:rPr>
        <w:t xml:space="preserve">, if both equivalents bits are equal to one, the </w:t>
      </w:r>
      <w:r w:rsidR="0050482E">
        <w:rPr>
          <w:rFonts w:cstheme="majorBidi"/>
          <w:color w:val="000000" w:themeColor="text1"/>
          <w:szCs w:val="24"/>
        </w:rPr>
        <w:t>resulting output result will be equal to one,</w:t>
      </w:r>
      <w:r w:rsidR="001616E0">
        <w:rPr>
          <w:rFonts w:cstheme="majorBidi"/>
          <w:color w:val="000000" w:themeColor="text1"/>
          <w:szCs w:val="24"/>
        </w:rPr>
        <w:t xml:space="preserve"> then the result is stored in the first register address entered.</w:t>
      </w:r>
    </w:p>
    <w:p w14:paraId="6AAB6E7C" w14:textId="01861891" w:rsidR="001616E0" w:rsidRPr="000B1E4C" w:rsidRDefault="001616E0" w:rsidP="00AC6917">
      <w:pPr>
        <w:rPr>
          <w:rFonts w:cstheme="majorBidi"/>
          <w:color w:val="C00000"/>
          <w:szCs w:val="24"/>
        </w:rPr>
      </w:pPr>
      <w:r w:rsidRPr="000B1E4C">
        <w:rPr>
          <w:rFonts w:cstheme="majorBidi"/>
          <w:color w:val="C00000"/>
          <w:szCs w:val="24"/>
        </w:rPr>
        <w:t>MIPS code:</w:t>
      </w:r>
    </w:p>
    <w:p w14:paraId="6E4D5AC3" w14:textId="3F8EC7C7" w:rsidR="00646EF6" w:rsidRDefault="00646EF6" w:rsidP="00646EF6">
      <w:pPr>
        <w:rPr>
          <w:rFonts w:cstheme="majorBidi"/>
          <w:color w:val="C00000"/>
          <w:szCs w:val="24"/>
        </w:rPr>
      </w:pPr>
      <w:r w:rsidRPr="000B1E4C">
        <w:rPr>
          <w:rFonts w:cstheme="majorBidi"/>
          <w:color w:val="C00000"/>
          <w:szCs w:val="24"/>
        </w:rPr>
        <w:t>A</w:t>
      </w:r>
      <w:r w:rsidR="001616E0" w:rsidRPr="000B1E4C">
        <w:rPr>
          <w:rFonts w:cstheme="majorBidi"/>
          <w:color w:val="C00000"/>
          <w:szCs w:val="24"/>
        </w:rPr>
        <w:t>nd</w:t>
      </w:r>
      <w:r w:rsidRPr="000B1E4C">
        <w:rPr>
          <w:rFonts w:cstheme="majorBidi"/>
          <w:color w:val="C00000"/>
          <w:szCs w:val="24"/>
        </w:rPr>
        <w:t xml:space="preserve"> $s0, $s1, $</w:t>
      </w:r>
      <w:r w:rsidR="00512446">
        <w:rPr>
          <w:rFonts w:cstheme="majorBidi"/>
          <w:color w:val="C00000"/>
          <w:szCs w:val="24"/>
        </w:rPr>
        <w:t>0</w:t>
      </w:r>
      <w:r w:rsidRPr="000B1E4C">
        <w:rPr>
          <w:rFonts w:cstheme="majorBidi"/>
          <w:color w:val="C00000"/>
          <w:szCs w:val="24"/>
        </w:rPr>
        <w:t xml:space="preserve">      #</w:t>
      </w:r>
      <w:r w:rsidR="00BD63A2" w:rsidRPr="000B1E4C">
        <w:rPr>
          <w:rFonts w:cstheme="majorBidi"/>
          <w:color w:val="C00000"/>
          <w:szCs w:val="24"/>
        </w:rPr>
        <w:t>$s0(</w:t>
      </w:r>
      <w:r w:rsidR="00202A9D" w:rsidRPr="000B1E4C">
        <w:rPr>
          <w:rFonts w:cstheme="majorBidi"/>
          <w:color w:val="C00000"/>
          <w:szCs w:val="24"/>
        </w:rPr>
        <w:t xml:space="preserve">1001)=$s1(1011) </w:t>
      </w:r>
      <w:r w:rsidR="009A7AC4">
        <w:rPr>
          <w:rFonts w:cstheme="majorBidi"/>
          <w:color w:val="C00000"/>
          <w:szCs w:val="24"/>
        </w:rPr>
        <w:t>and</w:t>
      </w:r>
      <w:r w:rsidR="00202A9D" w:rsidRPr="000B1E4C">
        <w:rPr>
          <w:rFonts w:cstheme="majorBidi"/>
          <w:color w:val="C00000"/>
          <w:szCs w:val="24"/>
        </w:rPr>
        <w:t xml:space="preserve"> $</w:t>
      </w:r>
      <w:r w:rsidR="00512446">
        <w:rPr>
          <w:rFonts w:cstheme="majorBidi"/>
          <w:color w:val="C00000"/>
          <w:szCs w:val="24"/>
        </w:rPr>
        <w:t>0</w:t>
      </w:r>
      <w:r w:rsidR="000B1E4C" w:rsidRPr="000B1E4C">
        <w:rPr>
          <w:rFonts w:cstheme="majorBidi"/>
          <w:color w:val="C00000"/>
          <w:szCs w:val="24"/>
        </w:rPr>
        <w:t>(</w:t>
      </w:r>
      <w:r w:rsidR="00512446">
        <w:rPr>
          <w:rFonts w:cstheme="majorBidi"/>
          <w:color w:val="C00000"/>
          <w:szCs w:val="24"/>
        </w:rPr>
        <w:t>00</w:t>
      </w:r>
      <w:r w:rsidR="000B1E4C" w:rsidRPr="000B1E4C">
        <w:rPr>
          <w:rFonts w:cstheme="majorBidi"/>
          <w:color w:val="C00000"/>
          <w:szCs w:val="24"/>
        </w:rPr>
        <w:t>0</w:t>
      </w:r>
      <w:r w:rsidR="00512446">
        <w:rPr>
          <w:rFonts w:cstheme="majorBidi"/>
          <w:color w:val="C00000"/>
          <w:szCs w:val="24"/>
        </w:rPr>
        <w:t>0</w:t>
      </w:r>
      <w:r w:rsidR="000B1E4C" w:rsidRPr="000B1E4C">
        <w:rPr>
          <w:rFonts w:cstheme="majorBidi"/>
          <w:color w:val="C00000"/>
          <w:szCs w:val="24"/>
        </w:rPr>
        <w: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88"/>
        <w:gridCol w:w="5798"/>
      </w:tblGrid>
      <w:tr w:rsidR="0094501E" w:rsidRPr="007C29AD" w14:paraId="4F6D400F"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A93AD83" w14:textId="7909EACD" w:rsidR="0094501E" w:rsidRPr="007C29AD" w:rsidRDefault="0094501E" w:rsidP="0094501E">
            <w:pPr>
              <w:spacing w:after="0" w:line="240" w:lineRule="auto"/>
              <w:rPr>
                <w:rFonts w:eastAsia="Times New Roman" w:cstheme="majorBidi"/>
                <w:szCs w:val="24"/>
              </w:rPr>
            </w:pPr>
            <w:r w:rsidRPr="00655309">
              <w:rPr>
                <w:rFonts w:eastAsia="Times New Roman" w:cstheme="majorBidi"/>
                <w:szCs w:val="24"/>
              </w:rPr>
              <w:t>De</w:t>
            </w:r>
            <w:r>
              <w:rPr>
                <w:rFonts w:eastAsia="Times New Roman" w:cstheme="majorBidi"/>
                <w:szCs w:val="24"/>
              </w:rPr>
              <w:t>monstration</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58CA39B" w14:textId="77777777" w:rsidR="0094501E" w:rsidRPr="007C29AD" w:rsidRDefault="0094501E" w:rsidP="0094501E">
            <w:pPr>
              <w:spacing w:after="0" w:line="240" w:lineRule="auto"/>
              <w:rPr>
                <w:rFonts w:eastAsia="Times New Roman" w:cstheme="majorBidi"/>
                <w:szCs w:val="24"/>
              </w:rPr>
            </w:pPr>
            <w:r w:rsidRPr="007C29AD">
              <w:rPr>
                <w:rFonts w:eastAsia="Times New Roman" w:cstheme="majorBidi"/>
                <w:szCs w:val="24"/>
              </w:rPr>
              <w:t xml:space="preserve">Bitwise </w:t>
            </w:r>
            <w:proofErr w:type="spellStart"/>
            <w:r w:rsidRPr="007C29AD">
              <w:rPr>
                <w:rFonts w:eastAsia="Times New Roman" w:cstheme="majorBidi"/>
                <w:szCs w:val="24"/>
              </w:rPr>
              <w:t>ands</w:t>
            </w:r>
            <w:proofErr w:type="spellEnd"/>
            <w:r w:rsidRPr="007C29AD">
              <w:rPr>
                <w:rFonts w:eastAsia="Times New Roman" w:cstheme="majorBidi"/>
                <w:szCs w:val="24"/>
              </w:rPr>
              <w:t xml:space="preserve"> two registers and stores the result in a register</w:t>
            </w:r>
          </w:p>
        </w:tc>
      </w:tr>
      <w:tr w:rsidR="0094501E" w:rsidRPr="007C29AD" w14:paraId="16390556"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FAE110" w14:textId="0C81BBE1" w:rsidR="0094501E" w:rsidRPr="007C29AD" w:rsidRDefault="0094501E" w:rsidP="0094501E">
            <w:pPr>
              <w:spacing w:after="0" w:line="240" w:lineRule="auto"/>
              <w:rPr>
                <w:rFonts w:eastAsia="Times New Roman" w:cstheme="majorBidi"/>
                <w:szCs w:val="24"/>
              </w:rPr>
            </w:pPr>
            <w:r w:rsidRPr="00655309">
              <w:rPr>
                <w:rFonts w:eastAsia="Times New Roman" w:cstheme="majorBidi"/>
                <w:szCs w:val="24"/>
              </w:rPr>
              <w:t>Operation</w:t>
            </w:r>
            <w:r>
              <w:rPr>
                <w:rFonts w:eastAsia="Times New Roman" w:cstheme="majorBidi"/>
                <w:szCs w:val="24"/>
              </w:rPr>
              <w:t xml:space="preserve"> meaning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1C463E4" w14:textId="7829C588" w:rsidR="0094501E" w:rsidRPr="007C29AD" w:rsidRDefault="0094501E" w:rsidP="0094501E">
            <w:pPr>
              <w:spacing w:after="0" w:line="240" w:lineRule="auto"/>
              <w:rPr>
                <w:rFonts w:eastAsia="Times New Roman" w:cstheme="majorBidi"/>
                <w:szCs w:val="24"/>
              </w:rPr>
            </w:pPr>
            <w:r w:rsidRPr="007C29AD">
              <w:rPr>
                <w:rFonts w:eastAsia="Times New Roman" w:cstheme="majorBidi"/>
                <w:szCs w:val="24"/>
              </w:rPr>
              <w:t>$</w:t>
            </w:r>
            <w:r w:rsidR="006A570F">
              <w:rPr>
                <w:rFonts w:eastAsia="Times New Roman" w:cstheme="majorBidi"/>
                <w:szCs w:val="24"/>
              </w:rPr>
              <w:t>f</w:t>
            </w:r>
            <w:r w:rsidRPr="007C29AD">
              <w:rPr>
                <w:rFonts w:eastAsia="Times New Roman" w:cstheme="majorBidi"/>
                <w:szCs w:val="24"/>
              </w:rPr>
              <w:t>= $</w:t>
            </w:r>
            <w:r w:rsidR="006A570F">
              <w:rPr>
                <w:rFonts w:eastAsia="Times New Roman" w:cstheme="majorBidi"/>
                <w:szCs w:val="24"/>
              </w:rPr>
              <w:t>t</w:t>
            </w:r>
            <w:r w:rsidRPr="007C29AD">
              <w:rPr>
                <w:rFonts w:eastAsia="Times New Roman" w:cstheme="majorBidi"/>
                <w:szCs w:val="24"/>
              </w:rPr>
              <w:t xml:space="preserve"> &amp; $</w:t>
            </w:r>
            <w:r w:rsidR="006A570F">
              <w:rPr>
                <w:rFonts w:eastAsia="Times New Roman" w:cstheme="majorBidi"/>
                <w:szCs w:val="24"/>
              </w:rPr>
              <w:t>s</w:t>
            </w:r>
            <w:r w:rsidRPr="007C29AD">
              <w:rPr>
                <w:rFonts w:eastAsia="Times New Roman" w:cstheme="majorBidi"/>
                <w:szCs w:val="24"/>
              </w:rPr>
              <w:t>; advance_pc (4);</w:t>
            </w:r>
          </w:p>
        </w:tc>
      </w:tr>
      <w:tr w:rsidR="0094501E" w:rsidRPr="007C29AD" w14:paraId="654D2818"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C0091F5" w14:textId="68114E86" w:rsidR="0094501E" w:rsidRPr="007C29AD" w:rsidRDefault="0094501E" w:rsidP="0094501E">
            <w:pPr>
              <w:spacing w:after="0" w:line="240" w:lineRule="auto"/>
              <w:rPr>
                <w:rFonts w:eastAsia="Times New Roman" w:cstheme="majorBidi"/>
                <w:szCs w:val="24"/>
              </w:rPr>
            </w:pPr>
            <w:r w:rsidRPr="00655309">
              <w:rPr>
                <w:rFonts w:eastAsia="Times New Roman" w:cstheme="majorBidi"/>
                <w:szCs w:val="24"/>
              </w:rPr>
              <w:t>Syntax</w:t>
            </w:r>
            <w:r>
              <w:rPr>
                <w:rFonts w:eastAsia="Times New Roman" w:cstheme="majorBidi"/>
                <w:szCs w:val="24"/>
              </w:rPr>
              <w:t xml:space="preserve"> form</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76FC109" w14:textId="5D8DCA8F" w:rsidR="0094501E" w:rsidRPr="007C29AD" w:rsidRDefault="0094501E" w:rsidP="0094501E">
            <w:pPr>
              <w:spacing w:after="0" w:line="240" w:lineRule="auto"/>
              <w:rPr>
                <w:rFonts w:eastAsia="Times New Roman" w:cstheme="majorBidi"/>
                <w:szCs w:val="24"/>
              </w:rPr>
            </w:pPr>
            <w:r w:rsidRPr="007C29AD">
              <w:rPr>
                <w:rFonts w:eastAsia="Times New Roman" w:cstheme="majorBidi"/>
                <w:szCs w:val="24"/>
              </w:rPr>
              <w:t>and $</w:t>
            </w:r>
            <w:r w:rsidR="006A570F">
              <w:rPr>
                <w:rFonts w:eastAsia="Times New Roman" w:cstheme="majorBidi"/>
                <w:szCs w:val="24"/>
              </w:rPr>
              <w:t>f</w:t>
            </w:r>
            <w:r w:rsidRPr="007C29AD">
              <w:rPr>
                <w:rFonts w:eastAsia="Times New Roman" w:cstheme="majorBidi"/>
                <w:szCs w:val="24"/>
              </w:rPr>
              <w:t>, $</w:t>
            </w:r>
            <w:r w:rsidR="006A570F">
              <w:rPr>
                <w:rFonts w:eastAsia="Times New Roman" w:cstheme="majorBidi"/>
                <w:szCs w:val="24"/>
              </w:rPr>
              <w:t>t</w:t>
            </w:r>
            <w:r w:rsidRPr="007C29AD">
              <w:rPr>
                <w:rFonts w:eastAsia="Times New Roman" w:cstheme="majorBidi"/>
                <w:szCs w:val="24"/>
              </w:rPr>
              <w:t>, $</w:t>
            </w:r>
            <w:r w:rsidR="006A570F">
              <w:rPr>
                <w:rFonts w:eastAsia="Times New Roman" w:cstheme="majorBidi"/>
                <w:szCs w:val="24"/>
              </w:rPr>
              <w:t>s</w:t>
            </w:r>
          </w:p>
        </w:tc>
      </w:tr>
      <w:tr w:rsidR="0094501E" w:rsidRPr="007C29AD" w14:paraId="2D2A5FDF"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64858EC" w14:textId="7AFE55D3" w:rsidR="0094501E" w:rsidRPr="007C29AD" w:rsidRDefault="0094501E" w:rsidP="0094501E">
            <w:pPr>
              <w:spacing w:after="0" w:line="240" w:lineRule="auto"/>
              <w:rPr>
                <w:rFonts w:eastAsia="Times New Roman" w:cstheme="majorBidi"/>
                <w:szCs w:val="24"/>
              </w:rPr>
            </w:pPr>
            <w:r>
              <w:rPr>
                <w:rFonts w:eastAsia="Times New Roman" w:cstheme="majorBidi"/>
                <w:szCs w:val="24"/>
              </w:rPr>
              <w:t>Coding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DB03D3F" w14:textId="03AA3F70" w:rsidR="0094501E" w:rsidRPr="007C29AD" w:rsidRDefault="0094501E" w:rsidP="0094501E">
            <w:pPr>
              <w:spacing w:after="0" w:line="240" w:lineRule="auto"/>
              <w:rPr>
                <w:rFonts w:eastAsia="Times New Roman" w:cstheme="majorBidi"/>
                <w:szCs w:val="24"/>
              </w:rPr>
            </w:pPr>
            <w:r w:rsidRPr="007C29AD">
              <w:rPr>
                <w:rFonts w:eastAsia="Times New Roman" w:cstheme="majorBidi"/>
                <w:szCs w:val="24"/>
              </w:rPr>
              <w:t>0000 00</w:t>
            </w:r>
            <w:r w:rsidR="006A570F">
              <w:rPr>
                <w:rFonts w:eastAsia="Times New Roman" w:cstheme="majorBidi"/>
                <w:szCs w:val="24"/>
              </w:rPr>
              <w:t>tt</w:t>
            </w:r>
            <w:r w:rsidRPr="007C29AD">
              <w:rPr>
                <w:rFonts w:eastAsia="Times New Roman" w:cstheme="majorBidi"/>
                <w:szCs w:val="24"/>
              </w:rPr>
              <w:t> </w:t>
            </w:r>
            <w:r w:rsidR="006A570F">
              <w:rPr>
                <w:rFonts w:eastAsia="Times New Roman" w:cstheme="majorBidi"/>
                <w:szCs w:val="24"/>
              </w:rPr>
              <w:t>ttts</w:t>
            </w:r>
            <w:r w:rsidRPr="007C29AD">
              <w:rPr>
                <w:rFonts w:eastAsia="Times New Roman" w:cstheme="majorBidi"/>
                <w:szCs w:val="24"/>
              </w:rPr>
              <w:t> </w:t>
            </w:r>
            <w:r w:rsidR="006A570F">
              <w:rPr>
                <w:rFonts w:eastAsia="Times New Roman" w:cstheme="majorBidi"/>
                <w:szCs w:val="24"/>
              </w:rPr>
              <w:t>ssss</w:t>
            </w:r>
            <w:r w:rsidRPr="007C29AD">
              <w:rPr>
                <w:rFonts w:eastAsia="Times New Roman" w:cstheme="majorBidi"/>
                <w:szCs w:val="24"/>
              </w:rPr>
              <w:t> </w:t>
            </w:r>
            <w:r w:rsidR="00AF47A7">
              <w:rPr>
                <w:rFonts w:eastAsia="Times New Roman" w:cstheme="majorBidi"/>
                <w:szCs w:val="24"/>
              </w:rPr>
              <w:t>ffff</w:t>
            </w:r>
            <w:r w:rsidRPr="007C29AD">
              <w:rPr>
                <w:rFonts w:eastAsia="Times New Roman" w:cstheme="majorBidi"/>
                <w:szCs w:val="24"/>
              </w:rPr>
              <w:t> </w:t>
            </w:r>
            <w:r w:rsidR="00AF47A7">
              <w:rPr>
                <w:rFonts w:eastAsia="Times New Roman" w:cstheme="majorBidi"/>
                <w:szCs w:val="24"/>
              </w:rPr>
              <w:t>f</w:t>
            </w:r>
            <w:r w:rsidRPr="007C29AD">
              <w:rPr>
                <w:rFonts w:eastAsia="Times New Roman" w:cstheme="majorBidi"/>
                <w:szCs w:val="24"/>
              </w:rPr>
              <w:t>000 0010 0100</w:t>
            </w:r>
          </w:p>
        </w:tc>
      </w:tr>
    </w:tbl>
    <w:p w14:paraId="7FA45DE2" w14:textId="0E7DFD4F" w:rsidR="000B1E4C" w:rsidRDefault="000B1E4C" w:rsidP="00646EF6">
      <w:pPr>
        <w:rPr>
          <w:rFonts w:cstheme="majorBidi"/>
          <w:color w:val="C00000"/>
          <w:szCs w:val="24"/>
        </w:rPr>
      </w:pPr>
    </w:p>
    <w:p w14:paraId="67B1B061" w14:textId="639EE106" w:rsidR="00F00FBE" w:rsidRPr="005A2687" w:rsidRDefault="00F00FBE" w:rsidP="005A2687">
      <w:pPr>
        <w:pStyle w:val="Heading2"/>
      </w:pPr>
      <w:bookmarkStart w:id="32" w:name="_Toc41805699"/>
      <w:r w:rsidRPr="005A2687">
        <w:t>ANDI:</w:t>
      </w:r>
      <w:bookmarkEnd w:id="32"/>
    </w:p>
    <w:p w14:paraId="1D1EAD35" w14:textId="7241F71B" w:rsidR="00AA63C0" w:rsidRPr="00296E18" w:rsidRDefault="001247DC" w:rsidP="00646EF6">
      <w:pPr>
        <w:rPr>
          <w:rFonts w:cstheme="majorBidi"/>
          <w:color w:val="000000" w:themeColor="text1"/>
          <w:szCs w:val="24"/>
        </w:rPr>
      </w:pPr>
      <w:r w:rsidRPr="00296E18">
        <w:rPr>
          <w:rFonts w:cstheme="majorBidi"/>
          <w:color w:val="000000" w:themeColor="text1"/>
          <w:szCs w:val="24"/>
        </w:rPr>
        <w:t>The same concept as the AND instruction</w:t>
      </w:r>
      <w:r w:rsidR="002A68C1" w:rsidRPr="00296E18">
        <w:rPr>
          <w:rFonts w:cstheme="majorBidi"/>
          <w:color w:val="000000" w:themeColor="text1"/>
          <w:szCs w:val="24"/>
        </w:rPr>
        <w:t xml:space="preserve">, it only has an immediate which compares the </w:t>
      </w:r>
      <w:r w:rsidR="00296E18" w:rsidRPr="00296E18">
        <w:rPr>
          <w:rFonts w:cstheme="majorBidi"/>
          <w:color w:val="000000" w:themeColor="text1"/>
          <w:szCs w:val="24"/>
        </w:rPr>
        <w:t>bits assigned in the first register with the bits of an entered value by the user.</w:t>
      </w:r>
    </w:p>
    <w:p w14:paraId="68FF3B37" w14:textId="44348651" w:rsidR="00296E18" w:rsidRPr="00985B5D" w:rsidRDefault="00296E18" w:rsidP="00646EF6">
      <w:pPr>
        <w:rPr>
          <w:rFonts w:cstheme="majorBidi"/>
          <w:color w:val="C00000"/>
          <w:szCs w:val="24"/>
        </w:rPr>
      </w:pPr>
      <w:r w:rsidRPr="00985B5D">
        <w:rPr>
          <w:rFonts w:cstheme="majorBidi"/>
          <w:color w:val="C00000"/>
          <w:szCs w:val="24"/>
        </w:rPr>
        <w:lastRenderedPageBreak/>
        <w:t xml:space="preserve">i.e.: </w:t>
      </w:r>
    </w:p>
    <w:p w14:paraId="2E11B9F3" w14:textId="7734A2A3" w:rsidR="00296E18" w:rsidRPr="00985B5D" w:rsidRDefault="00AE5041" w:rsidP="00646EF6">
      <w:pPr>
        <w:rPr>
          <w:rFonts w:cstheme="majorBidi"/>
          <w:color w:val="C00000"/>
          <w:szCs w:val="24"/>
        </w:rPr>
      </w:pPr>
      <w:proofErr w:type="spellStart"/>
      <w:r w:rsidRPr="00985B5D">
        <w:rPr>
          <w:rFonts w:cstheme="majorBidi"/>
          <w:color w:val="C00000"/>
          <w:szCs w:val="24"/>
        </w:rPr>
        <w:t>andi</w:t>
      </w:r>
      <w:proofErr w:type="spellEnd"/>
      <w:r w:rsidRPr="00985B5D">
        <w:rPr>
          <w:rFonts w:cstheme="majorBidi"/>
          <w:color w:val="C00000"/>
          <w:szCs w:val="24"/>
        </w:rPr>
        <w:t xml:space="preserve"> </w:t>
      </w:r>
      <w:r w:rsidR="00430B53" w:rsidRPr="00985B5D">
        <w:rPr>
          <w:rFonts w:cstheme="majorBidi"/>
          <w:color w:val="C00000"/>
          <w:szCs w:val="24"/>
        </w:rPr>
        <w:t xml:space="preserve">$s0, $s1, 8         </w:t>
      </w:r>
      <w:r w:rsidR="00BA3E7D" w:rsidRPr="00985B5D">
        <w:rPr>
          <w:rFonts w:cstheme="majorBidi"/>
          <w:color w:val="C00000"/>
          <w:szCs w:val="24"/>
        </w:rPr>
        <w:t>#$s0 (</w:t>
      </w:r>
      <w:r w:rsidR="00206846" w:rsidRPr="00985B5D">
        <w:rPr>
          <w:rFonts w:cstheme="majorBidi"/>
          <w:color w:val="C00000"/>
          <w:szCs w:val="24"/>
        </w:rPr>
        <w:t>1011</w:t>
      </w:r>
      <w:r w:rsidR="00BA3E7D" w:rsidRPr="00985B5D">
        <w:rPr>
          <w:rFonts w:cstheme="majorBidi"/>
          <w:color w:val="C00000"/>
          <w:szCs w:val="24"/>
        </w:rPr>
        <w:t>)</w:t>
      </w:r>
      <w:r w:rsidR="00FB7119" w:rsidRPr="00985B5D">
        <w:rPr>
          <w:rFonts w:cstheme="majorBidi"/>
          <w:color w:val="C00000"/>
          <w:szCs w:val="24"/>
        </w:rPr>
        <w:t>=$s1(1011</w:t>
      </w:r>
      <w:r w:rsidR="00206846" w:rsidRPr="00985B5D">
        <w:rPr>
          <w:rFonts w:cstheme="majorBidi"/>
          <w:color w:val="C00000"/>
          <w:szCs w:val="24"/>
        </w:rPr>
        <w:t>)</w:t>
      </w:r>
      <w:r w:rsidR="009A7AC4">
        <w:rPr>
          <w:rFonts w:cstheme="majorBidi"/>
          <w:color w:val="C00000"/>
          <w:szCs w:val="24"/>
        </w:rPr>
        <w:t xml:space="preserve"> </w:t>
      </w:r>
      <w:proofErr w:type="spellStart"/>
      <w:r w:rsidR="009A7AC4">
        <w:rPr>
          <w:rFonts w:cstheme="majorBidi"/>
          <w:color w:val="C00000"/>
          <w:szCs w:val="24"/>
        </w:rPr>
        <w:t>andi</w:t>
      </w:r>
      <w:proofErr w:type="spellEnd"/>
      <w:r w:rsidR="009A7AC4">
        <w:rPr>
          <w:rFonts w:cstheme="majorBidi"/>
          <w:color w:val="C00000"/>
          <w:szCs w:val="24"/>
        </w:rPr>
        <w:t xml:space="preserve"> </w:t>
      </w:r>
      <w:r w:rsidR="00F73829" w:rsidRPr="00985B5D">
        <w:rPr>
          <w:rFonts w:cstheme="majorBidi"/>
          <w:color w:val="C00000"/>
          <w:szCs w:val="24"/>
        </w:rPr>
        <w:t>8</w:t>
      </w:r>
      <w:r w:rsidR="00206846" w:rsidRPr="00985B5D">
        <w:rPr>
          <w:rFonts w:cstheme="majorBidi"/>
          <w:color w:val="C00000"/>
          <w:szCs w:val="24"/>
        </w:rPr>
        <w:t>(1111)</w:t>
      </w:r>
    </w:p>
    <w:p w14:paraId="354221C5" w14:textId="77777777" w:rsidR="0094501E" w:rsidRDefault="0094501E" w:rsidP="00646EF6">
      <w:pPr>
        <w:rPr>
          <w:rFonts w:cstheme="majorBidi"/>
          <w:color w:val="000000" w:themeColor="text1"/>
          <w:szCs w:val="24"/>
        </w:rPr>
      </w:pPr>
    </w:p>
    <w:tbl>
      <w:tblPr>
        <w:tblW w:w="9103"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30"/>
        <w:gridCol w:w="7173"/>
      </w:tblGrid>
      <w:tr w:rsidR="0094501E" w:rsidRPr="0094501E" w14:paraId="7CCAB544" w14:textId="77777777" w:rsidTr="009450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9F91790" w14:textId="021F2910" w:rsidR="0094501E" w:rsidRPr="0094501E" w:rsidRDefault="0094501E" w:rsidP="0094501E">
            <w:pPr>
              <w:spacing w:after="0" w:line="240" w:lineRule="auto"/>
              <w:rPr>
                <w:rFonts w:ascii="Times New Roman" w:eastAsia="Times New Roman" w:hAnsi="Times New Roman" w:cs="Times New Roman"/>
                <w:szCs w:val="24"/>
              </w:rPr>
            </w:pPr>
            <w:r w:rsidRPr="00655309">
              <w:rPr>
                <w:rFonts w:eastAsia="Times New Roman" w:cstheme="majorBidi"/>
                <w:szCs w:val="24"/>
              </w:rPr>
              <w:t>De</w:t>
            </w:r>
            <w:r>
              <w:rPr>
                <w:rFonts w:eastAsia="Times New Roman" w:cstheme="majorBidi"/>
                <w:szCs w:val="24"/>
              </w:rPr>
              <w:t>monstration</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E0ABB91" w14:textId="77777777" w:rsidR="0094501E" w:rsidRPr="0094501E" w:rsidRDefault="0094501E" w:rsidP="0094501E">
            <w:pPr>
              <w:spacing w:after="0" w:line="240" w:lineRule="auto"/>
              <w:rPr>
                <w:rFonts w:ascii="Times New Roman" w:eastAsia="Times New Roman" w:hAnsi="Times New Roman" w:cs="Times New Roman"/>
                <w:szCs w:val="24"/>
              </w:rPr>
            </w:pPr>
            <w:r w:rsidRPr="0094501E">
              <w:rPr>
                <w:rFonts w:ascii="Times New Roman" w:eastAsia="Times New Roman" w:hAnsi="Times New Roman" w:cs="Times New Roman"/>
                <w:szCs w:val="24"/>
              </w:rPr>
              <w:t xml:space="preserve">Bitwise </w:t>
            </w:r>
            <w:proofErr w:type="spellStart"/>
            <w:r w:rsidRPr="0094501E">
              <w:rPr>
                <w:rFonts w:ascii="Times New Roman" w:eastAsia="Times New Roman" w:hAnsi="Times New Roman" w:cs="Times New Roman"/>
                <w:szCs w:val="24"/>
              </w:rPr>
              <w:t>ands</w:t>
            </w:r>
            <w:proofErr w:type="spellEnd"/>
            <w:r w:rsidRPr="0094501E">
              <w:rPr>
                <w:rFonts w:ascii="Times New Roman" w:eastAsia="Times New Roman" w:hAnsi="Times New Roman" w:cs="Times New Roman"/>
                <w:szCs w:val="24"/>
              </w:rPr>
              <w:t xml:space="preserve"> a register and an immediate value and stores the result in a register</w:t>
            </w:r>
          </w:p>
        </w:tc>
      </w:tr>
      <w:tr w:rsidR="0094501E" w:rsidRPr="0094501E" w14:paraId="0EE63D94" w14:textId="77777777" w:rsidTr="009450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B06DFD4" w14:textId="0076FA65" w:rsidR="0094501E" w:rsidRPr="0094501E" w:rsidRDefault="0094501E" w:rsidP="0094501E">
            <w:pPr>
              <w:spacing w:after="0" w:line="240" w:lineRule="auto"/>
              <w:rPr>
                <w:rFonts w:ascii="Times New Roman" w:eastAsia="Times New Roman" w:hAnsi="Times New Roman" w:cs="Times New Roman"/>
                <w:szCs w:val="24"/>
              </w:rPr>
            </w:pPr>
            <w:r w:rsidRPr="00655309">
              <w:rPr>
                <w:rFonts w:eastAsia="Times New Roman" w:cstheme="majorBidi"/>
                <w:szCs w:val="24"/>
              </w:rPr>
              <w:t>Operation</w:t>
            </w:r>
            <w:r>
              <w:rPr>
                <w:rFonts w:eastAsia="Times New Roman" w:cstheme="majorBidi"/>
                <w:szCs w:val="24"/>
              </w:rPr>
              <w:t xml:space="preserve"> meaning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E0FCADD" w14:textId="49A74D55" w:rsidR="0094501E" w:rsidRPr="0094501E" w:rsidRDefault="0094501E" w:rsidP="0094501E">
            <w:pPr>
              <w:spacing w:after="0" w:line="240" w:lineRule="auto"/>
              <w:rPr>
                <w:rFonts w:ascii="Times New Roman" w:eastAsia="Times New Roman" w:hAnsi="Times New Roman" w:cs="Times New Roman"/>
                <w:szCs w:val="24"/>
              </w:rPr>
            </w:pPr>
            <w:r w:rsidRPr="0094501E">
              <w:rPr>
                <w:rFonts w:ascii="Times New Roman" w:eastAsia="Times New Roman" w:hAnsi="Times New Roman" w:cs="Times New Roman"/>
                <w:szCs w:val="24"/>
              </w:rPr>
              <w:t>$</w:t>
            </w:r>
            <w:r w:rsidR="00F33036">
              <w:rPr>
                <w:rFonts w:ascii="Times New Roman" w:eastAsia="Times New Roman" w:hAnsi="Times New Roman" w:cs="Times New Roman"/>
                <w:szCs w:val="24"/>
              </w:rPr>
              <w:t>s</w:t>
            </w:r>
            <w:r w:rsidRPr="0094501E">
              <w:rPr>
                <w:rFonts w:ascii="Times New Roman" w:eastAsia="Times New Roman" w:hAnsi="Times New Roman" w:cs="Times New Roman"/>
                <w:szCs w:val="24"/>
              </w:rPr>
              <w:t>= $</w:t>
            </w:r>
            <w:r w:rsidR="00F33036">
              <w:rPr>
                <w:rFonts w:ascii="Times New Roman" w:eastAsia="Times New Roman" w:hAnsi="Times New Roman" w:cs="Times New Roman"/>
                <w:szCs w:val="24"/>
              </w:rPr>
              <w:t>t</w:t>
            </w:r>
            <w:r w:rsidRPr="0094501E">
              <w:rPr>
                <w:rFonts w:ascii="Times New Roman" w:eastAsia="Times New Roman" w:hAnsi="Times New Roman" w:cs="Times New Roman"/>
                <w:szCs w:val="24"/>
              </w:rPr>
              <w:t xml:space="preserve"> &amp; imm; advance_pc (4);</w:t>
            </w:r>
          </w:p>
        </w:tc>
      </w:tr>
      <w:tr w:rsidR="0094501E" w:rsidRPr="0094501E" w14:paraId="76E2A0F8" w14:textId="77777777" w:rsidTr="009450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B8FF3A1" w14:textId="6F70B548" w:rsidR="0094501E" w:rsidRPr="0094501E" w:rsidRDefault="0094501E" w:rsidP="0094501E">
            <w:pPr>
              <w:spacing w:after="0" w:line="240" w:lineRule="auto"/>
              <w:rPr>
                <w:rFonts w:ascii="Times New Roman" w:eastAsia="Times New Roman" w:hAnsi="Times New Roman" w:cs="Times New Roman"/>
                <w:szCs w:val="24"/>
              </w:rPr>
            </w:pPr>
            <w:r w:rsidRPr="00655309">
              <w:rPr>
                <w:rFonts w:eastAsia="Times New Roman" w:cstheme="majorBidi"/>
                <w:szCs w:val="24"/>
              </w:rPr>
              <w:t>Syntax</w:t>
            </w:r>
            <w:r>
              <w:rPr>
                <w:rFonts w:eastAsia="Times New Roman" w:cstheme="majorBidi"/>
                <w:szCs w:val="24"/>
              </w:rPr>
              <w:t xml:space="preserve"> form</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84F57A8" w14:textId="6569D32B" w:rsidR="0094501E" w:rsidRPr="0094501E" w:rsidRDefault="0094501E" w:rsidP="0094501E">
            <w:pPr>
              <w:spacing w:after="0" w:line="240" w:lineRule="auto"/>
              <w:rPr>
                <w:rFonts w:ascii="Times New Roman" w:eastAsia="Times New Roman" w:hAnsi="Times New Roman" w:cs="Times New Roman"/>
                <w:szCs w:val="24"/>
              </w:rPr>
            </w:pPr>
            <w:proofErr w:type="spellStart"/>
            <w:r w:rsidRPr="0094501E">
              <w:rPr>
                <w:rFonts w:ascii="Times New Roman" w:eastAsia="Times New Roman" w:hAnsi="Times New Roman" w:cs="Times New Roman"/>
                <w:szCs w:val="24"/>
              </w:rPr>
              <w:t>andi</w:t>
            </w:r>
            <w:proofErr w:type="spellEnd"/>
            <w:r w:rsidRPr="0094501E">
              <w:rPr>
                <w:rFonts w:ascii="Times New Roman" w:eastAsia="Times New Roman" w:hAnsi="Times New Roman" w:cs="Times New Roman"/>
                <w:szCs w:val="24"/>
              </w:rPr>
              <w:t> $</w:t>
            </w:r>
            <w:r w:rsidR="00F33036">
              <w:rPr>
                <w:rFonts w:ascii="Times New Roman" w:eastAsia="Times New Roman" w:hAnsi="Times New Roman" w:cs="Times New Roman"/>
                <w:szCs w:val="24"/>
              </w:rPr>
              <w:t>s</w:t>
            </w:r>
            <w:r w:rsidRPr="0094501E">
              <w:rPr>
                <w:rFonts w:ascii="Times New Roman" w:eastAsia="Times New Roman" w:hAnsi="Times New Roman" w:cs="Times New Roman"/>
                <w:szCs w:val="24"/>
              </w:rPr>
              <w:t>, $</w:t>
            </w:r>
            <w:r w:rsidR="00F33036">
              <w:rPr>
                <w:rFonts w:ascii="Times New Roman" w:eastAsia="Times New Roman" w:hAnsi="Times New Roman" w:cs="Times New Roman"/>
                <w:szCs w:val="24"/>
              </w:rPr>
              <w:t>t</w:t>
            </w:r>
            <w:r w:rsidRPr="0094501E">
              <w:rPr>
                <w:rFonts w:ascii="Times New Roman" w:eastAsia="Times New Roman" w:hAnsi="Times New Roman" w:cs="Times New Roman"/>
                <w:szCs w:val="24"/>
              </w:rPr>
              <w:t>, </w:t>
            </w:r>
            <w:proofErr w:type="spellStart"/>
            <w:r w:rsidRPr="0094501E">
              <w:rPr>
                <w:rFonts w:ascii="Times New Roman" w:eastAsia="Times New Roman" w:hAnsi="Times New Roman" w:cs="Times New Roman"/>
                <w:szCs w:val="24"/>
              </w:rPr>
              <w:t>imm</w:t>
            </w:r>
            <w:proofErr w:type="spellEnd"/>
          </w:p>
        </w:tc>
      </w:tr>
      <w:tr w:rsidR="0094501E" w:rsidRPr="0094501E" w14:paraId="6E4F9A56" w14:textId="77777777" w:rsidTr="009450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27A8914" w14:textId="51E76BA8" w:rsidR="0094501E" w:rsidRPr="0094501E" w:rsidRDefault="0094501E" w:rsidP="0094501E">
            <w:pPr>
              <w:spacing w:after="0" w:line="240" w:lineRule="auto"/>
              <w:rPr>
                <w:rFonts w:ascii="Times New Roman" w:eastAsia="Times New Roman" w:hAnsi="Times New Roman" w:cs="Times New Roman"/>
                <w:szCs w:val="24"/>
              </w:rPr>
            </w:pPr>
            <w:r>
              <w:rPr>
                <w:rFonts w:eastAsia="Times New Roman" w:cstheme="majorBidi"/>
                <w:szCs w:val="24"/>
              </w:rPr>
              <w:t>Coding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45B516C" w14:textId="5BF1A317" w:rsidR="0094501E" w:rsidRPr="0094501E" w:rsidRDefault="0094501E" w:rsidP="0094501E">
            <w:pPr>
              <w:spacing w:after="0" w:line="240" w:lineRule="auto"/>
              <w:rPr>
                <w:rFonts w:ascii="Times New Roman" w:eastAsia="Times New Roman" w:hAnsi="Times New Roman" w:cs="Times New Roman"/>
                <w:szCs w:val="24"/>
              </w:rPr>
            </w:pPr>
            <w:r w:rsidRPr="0094501E">
              <w:rPr>
                <w:rFonts w:ascii="Courier New" w:eastAsia="Times New Roman" w:hAnsi="Courier New" w:cs="Courier New"/>
                <w:sz w:val="20"/>
                <w:szCs w:val="20"/>
              </w:rPr>
              <w:t>0011 00</w:t>
            </w:r>
            <w:r w:rsidR="00F33036">
              <w:rPr>
                <w:rFonts w:ascii="Courier New" w:eastAsia="Times New Roman" w:hAnsi="Courier New" w:cs="Courier New"/>
                <w:sz w:val="20"/>
                <w:szCs w:val="20"/>
              </w:rPr>
              <w:t>tt</w:t>
            </w:r>
            <w:r w:rsidRPr="0094501E">
              <w:rPr>
                <w:rFonts w:ascii="Courier New" w:eastAsia="Times New Roman" w:hAnsi="Courier New" w:cs="Courier New"/>
                <w:sz w:val="20"/>
                <w:szCs w:val="20"/>
              </w:rPr>
              <w:t> </w:t>
            </w:r>
            <w:r w:rsidR="00F33036">
              <w:rPr>
                <w:rFonts w:ascii="Courier New" w:eastAsia="Times New Roman" w:hAnsi="Courier New" w:cs="Courier New"/>
                <w:sz w:val="20"/>
                <w:szCs w:val="20"/>
              </w:rPr>
              <w:t>ttts</w:t>
            </w:r>
            <w:r w:rsidRPr="0094501E">
              <w:rPr>
                <w:rFonts w:ascii="Courier New" w:eastAsia="Times New Roman" w:hAnsi="Courier New" w:cs="Courier New"/>
                <w:sz w:val="20"/>
                <w:szCs w:val="20"/>
              </w:rPr>
              <w:t> </w:t>
            </w:r>
            <w:r w:rsidR="00F33036">
              <w:rPr>
                <w:rFonts w:ascii="Courier New" w:eastAsia="Times New Roman" w:hAnsi="Courier New" w:cs="Courier New"/>
                <w:sz w:val="20"/>
                <w:szCs w:val="20"/>
              </w:rPr>
              <w:t>ssss</w:t>
            </w:r>
            <w:r w:rsidRPr="0094501E">
              <w:rPr>
                <w:rFonts w:ascii="Courier New" w:eastAsia="Times New Roman" w:hAnsi="Courier New" w:cs="Courier New"/>
                <w:sz w:val="20"/>
                <w:szCs w:val="20"/>
              </w:rPr>
              <w:t> </w:t>
            </w:r>
            <w:r w:rsidRPr="0094501E">
              <w:rPr>
                <w:rFonts w:ascii="Times New Roman" w:eastAsia="Times New Roman" w:hAnsi="Times New Roman" w:cs="Times New Roman"/>
                <w:szCs w:val="24"/>
              </w:rPr>
              <w:t>iiii</w:t>
            </w:r>
            <w:r w:rsidRPr="0094501E">
              <w:rPr>
                <w:rFonts w:ascii="Courier New" w:eastAsia="Times New Roman" w:hAnsi="Courier New" w:cs="Courier New"/>
                <w:sz w:val="20"/>
                <w:szCs w:val="20"/>
              </w:rPr>
              <w:t> </w:t>
            </w:r>
            <w:r w:rsidRPr="0094501E">
              <w:rPr>
                <w:rFonts w:ascii="Times New Roman" w:eastAsia="Times New Roman" w:hAnsi="Times New Roman" w:cs="Times New Roman"/>
                <w:szCs w:val="24"/>
              </w:rPr>
              <w:t>iiii</w:t>
            </w:r>
            <w:r w:rsidRPr="0094501E">
              <w:rPr>
                <w:rFonts w:ascii="Courier New" w:eastAsia="Times New Roman" w:hAnsi="Courier New" w:cs="Courier New"/>
                <w:sz w:val="20"/>
                <w:szCs w:val="20"/>
              </w:rPr>
              <w:t> </w:t>
            </w:r>
            <w:r w:rsidRPr="0094501E">
              <w:rPr>
                <w:rFonts w:ascii="Times New Roman" w:eastAsia="Times New Roman" w:hAnsi="Times New Roman" w:cs="Times New Roman"/>
                <w:szCs w:val="24"/>
              </w:rPr>
              <w:t>iiii</w:t>
            </w:r>
            <w:r w:rsidRPr="0094501E">
              <w:rPr>
                <w:rFonts w:ascii="Courier New" w:eastAsia="Times New Roman" w:hAnsi="Courier New" w:cs="Courier New"/>
                <w:sz w:val="20"/>
                <w:szCs w:val="20"/>
              </w:rPr>
              <w:t> </w:t>
            </w:r>
            <w:r w:rsidRPr="0094501E">
              <w:rPr>
                <w:rFonts w:ascii="Times New Roman" w:eastAsia="Times New Roman" w:hAnsi="Times New Roman" w:cs="Times New Roman"/>
                <w:szCs w:val="24"/>
              </w:rPr>
              <w:t>iiii</w:t>
            </w:r>
          </w:p>
        </w:tc>
      </w:tr>
    </w:tbl>
    <w:p w14:paraId="3EC115B5" w14:textId="768F33A4" w:rsidR="00206846" w:rsidRDefault="00206846" w:rsidP="00646EF6">
      <w:pPr>
        <w:rPr>
          <w:rFonts w:cstheme="majorBidi"/>
          <w:color w:val="000000" w:themeColor="text1"/>
          <w:szCs w:val="24"/>
        </w:rPr>
      </w:pPr>
    </w:p>
    <w:p w14:paraId="1B91068B" w14:textId="4715E838" w:rsidR="00DD6320" w:rsidRDefault="00DD6320" w:rsidP="00646EF6">
      <w:pPr>
        <w:rPr>
          <w:rFonts w:cstheme="majorBidi"/>
          <w:i/>
          <w:iCs/>
          <w:color w:val="C00000"/>
          <w:sz w:val="28"/>
          <w:szCs w:val="28"/>
          <w:u w:val="single"/>
        </w:rPr>
      </w:pPr>
    </w:p>
    <w:p w14:paraId="772ACF41" w14:textId="029893B2" w:rsidR="00C52B33" w:rsidRPr="005A2687" w:rsidRDefault="00853165" w:rsidP="005A2687">
      <w:pPr>
        <w:pStyle w:val="Heading2"/>
      </w:pPr>
      <w:bookmarkStart w:id="33" w:name="_Toc41805700"/>
      <w:r w:rsidRPr="005A2687">
        <w:t>OR:</w:t>
      </w:r>
      <w:bookmarkEnd w:id="33"/>
    </w:p>
    <w:p w14:paraId="3E67DC73" w14:textId="13D31D62" w:rsidR="00853165" w:rsidRDefault="00853165" w:rsidP="00853165">
      <w:pPr>
        <w:rPr>
          <w:rFonts w:cstheme="majorBidi"/>
          <w:color w:val="000000" w:themeColor="text1"/>
          <w:szCs w:val="24"/>
        </w:rPr>
      </w:pPr>
      <w:r w:rsidRPr="00853165">
        <w:rPr>
          <w:rFonts w:cstheme="majorBidi"/>
          <w:color w:val="000000" w:themeColor="text1"/>
          <w:szCs w:val="24"/>
        </w:rPr>
        <w:t xml:space="preserve">The </w:t>
      </w:r>
      <w:r>
        <w:rPr>
          <w:rFonts w:cstheme="majorBidi"/>
          <w:color w:val="000000" w:themeColor="text1"/>
          <w:szCs w:val="24"/>
        </w:rPr>
        <w:t>OR</w:t>
      </w:r>
      <w:r w:rsidRPr="00853165">
        <w:rPr>
          <w:rFonts w:cstheme="majorBidi"/>
          <w:color w:val="000000" w:themeColor="text1"/>
          <w:szCs w:val="24"/>
        </w:rPr>
        <w:t xml:space="preserve"> instruction’s concept is the same as the </w:t>
      </w:r>
      <w:r>
        <w:rPr>
          <w:rFonts w:cstheme="majorBidi"/>
          <w:color w:val="000000" w:themeColor="text1"/>
          <w:szCs w:val="24"/>
        </w:rPr>
        <w:t>OR</w:t>
      </w:r>
      <w:r w:rsidRPr="00853165">
        <w:rPr>
          <w:rFonts w:cstheme="majorBidi"/>
          <w:color w:val="000000" w:themeColor="text1"/>
          <w:szCs w:val="24"/>
        </w:rPr>
        <w:t xml:space="preserve"> gate concept; if any of the bits entered in the specific register address is equivalent to </w:t>
      </w:r>
      <w:r>
        <w:rPr>
          <w:rFonts w:cstheme="majorBidi"/>
          <w:color w:val="000000" w:themeColor="text1"/>
          <w:szCs w:val="24"/>
        </w:rPr>
        <w:t>one</w:t>
      </w:r>
      <w:r w:rsidRPr="00853165">
        <w:rPr>
          <w:rFonts w:cstheme="majorBidi"/>
          <w:color w:val="000000" w:themeColor="text1"/>
          <w:szCs w:val="24"/>
        </w:rPr>
        <w:t xml:space="preserve">, therefore the output of the resulting equivalent bit will be equal to </w:t>
      </w:r>
      <w:r>
        <w:rPr>
          <w:rFonts w:cstheme="majorBidi"/>
          <w:color w:val="000000" w:themeColor="text1"/>
          <w:szCs w:val="24"/>
        </w:rPr>
        <w:t>one</w:t>
      </w:r>
      <w:r w:rsidRPr="00853165">
        <w:rPr>
          <w:rFonts w:cstheme="majorBidi"/>
          <w:color w:val="000000" w:themeColor="text1"/>
          <w:szCs w:val="24"/>
        </w:rPr>
        <w:t xml:space="preserve"> regardless to the equivalent bit in the other register’s address, otherwise, if both equivalents bits are equal to </w:t>
      </w:r>
      <w:r w:rsidR="00083621">
        <w:rPr>
          <w:rFonts w:cstheme="majorBidi"/>
          <w:color w:val="000000" w:themeColor="text1"/>
          <w:szCs w:val="24"/>
        </w:rPr>
        <w:t>zero</w:t>
      </w:r>
      <w:r w:rsidRPr="00853165">
        <w:rPr>
          <w:rFonts w:cstheme="majorBidi"/>
          <w:color w:val="000000" w:themeColor="text1"/>
          <w:szCs w:val="24"/>
        </w:rPr>
        <w:t xml:space="preserve">, the resulting output result will be equal to </w:t>
      </w:r>
      <w:r w:rsidR="00083621">
        <w:rPr>
          <w:rFonts w:cstheme="majorBidi"/>
          <w:color w:val="000000" w:themeColor="text1"/>
          <w:szCs w:val="24"/>
        </w:rPr>
        <w:t>zero</w:t>
      </w:r>
      <w:r w:rsidRPr="00853165">
        <w:rPr>
          <w:rFonts w:cstheme="majorBidi"/>
          <w:color w:val="000000" w:themeColor="text1"/>
          <w:szCs w:val="24"/>
        </w:rPr>
        <w:t>, then the result is stored in the first register address entered.</w:t>
      </w:r>
    </w:p>
    <w:p w14:paraId="172712B0" w14:textId="77777777" w:rsidR="00083621" w:rsidRPr="000B1E4C" w:rsidRDefault="00083621" w:rsidP="00083621">
      <w:pPr>
        <w:rPr>
          <w:rFonts w:cstheme="majorBidi"/>
          <w:color w:val="C00000"/>
          <w:szCs w:val="24"/>
        </w:rPr>
      </w:pPr>
      <w:r w:rsidRPr="000B1E4C">
        <w:rPr>
          <w:rFonts w:cstheme="majorBidi"/>
          <w:color w:val="C00000"/>
          <w:szCs w:val="24"/>
        </w:rPr>
        <w:t>MIPS code:</w:t>
      </w:r>
    </w:p>
    <w:p w14:paraId="5104A461" w14:textId="387C5EE9" w:rsidR="00083621" w:rsidRDefault="00917727" w:rsidP="00083621">
      <w:pPr>
        <w:rPr>
          <w:rFonts w:cstheme="majorBidi"/>
          <w:color w:val="C00000"/>
          <w:szCs w:val="24"/>
        </w:rPr>
      </w:pPr>
      <w:r>
        <w:rPr>
          <w:rFonts w:cstheme="majorBidi"/>
          <w:color w:val="C00000"/>
          <w:szCs w:val="24"/>
        </w:rPr>
        <w:t>Or</w:t>
      </w:r>
      <w:r w:rsidR="00083621" w:rsidRPr="000B1E4C">
        <w:rPr>
          <w:rFonts w:cstheme="majorBidi"/>
          <w:color w:val="C00000"/>
          <w:szCs w:val="24"/>
        </w:rPr>
        <w:t xml:space="preserve"> $s0, $s1, $s2      #$s0(</w:t>
      </w:r>
      <w:r w:rsidR="00AE547F">
        <w:rPr>
          <w:rFonts w:cstheme="majorBidi"/>
          <w:color w:val="C00000"/>
          <w:szCs w:val="24"/>
        </w:rPr>
        <w:t>1111</w:t>
      </w:r>
      <w:r w:rsidR="00083621" w:rsidRPr="000B1E4C">
        <w:rPr>
          <w:rFonts w:cstheme="majorBidi"/>
          <w:color w:val="C00000"/>
          <w:szCs w:val="24"/>
        </w:rPr>
        <w:t xml:space="preserve">)=$s1(1011) </w:t>
      </w:r>
      <w:r w:rsidR="009A7AC4">
        <w:rPr>
          <w:rFonts w:cstheme="majorBidi"/>
          <w:color w:val="C00000"/>
          <w:szCs w:val="24"/>
        </w:rPr>
        <w:t>or</w:t>
      </w:r>
      <w:r w:rsidR="00083621" w:rsidRPr="000B1E4C">
        <w:rPr>
          <w:rFonts w:cstheme="majorBidi"/>
          <w:color w:val="C00000"/>
          <w:szCs w:val="24"/>
        </w:rPr>
        <w:t xml:space="preserve"> $s2(1101)</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88"/>
        <w:gridCol w:w="6364"/>
      </w:tblGrid>
      <w:tr w:rsidR="00F56B6A" w:rsidRPr="00F56B6A" w14:paraId="01D09FBC"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4BF6E69" w14:textId="5305305A" w:rsidR="00F56B6A" w:rsidRPr="00F56B6A" w:rsidRDefault="00F56B6A" w:rsidP="00F56B6A">
            <w:pPr>
              <w:spacing w:after="0" w:line="240" w:lineRule="auto"/>
              <w:rPr>
                <w:rFonts w:ascii="Times New Roman" w:eastAsia="Times New Roman" w:hAnsi="Times New Roman" w:cs="Times New Roman"/>
                <w:szCs w:val="24"/>
              </w:rPr>
            </w:pPr>
            <w:r w:rsidRPr="00655309">
              <w:rPr>
                <w:rFonts w:eastAsia="Times New Roman" w:cstheme="majorBidi"/>
                <w:szCs w:val="24"/>
              </w:rPr>
              <w:t>De</w:t>
            </w:r>
            <w:r>
              <w:rPr>
                <w:rFonts w:eastAsia="Times New Roman" w:cstheme="majorBidi"/>
                <w:szCs w:val="24"/>
              </w:rPr>
              <w:t>monstration</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C4518AD" w14:textId="77777777" w:rsidR="00F56B6A" w:rsidRPr="00F56B6A" w:rsidRDefault="00F56B6A" w:rsidP="00F56B6A">
            <w:pPr>
              <w:spacing w:after="0" w:line="240" w:lineRule="auto"/>
              <w:rPr>
                <w:rFonts w:ascii="Times New Roman" w:eastAsia="Times New Roman" w:hAnsi="Times New Roman" w:cs="Times New Roman"/>
                <w:szCs w:val="24"/>
              </w:rPr>
            </w:pPr>
            <w:r w:rsidRPr="00F56B6A">
              <w:rPr>
                <w:rFonts w:ascii="Times New Roman" w:eastAsia="Times New Roman" w:hAnsi="Times New Roman" w:cs="Times New Roman"/>
                <w:szCs w:val="24"/>
              </w:rPr>
              <w:t xml:space="preserve">Bitwise logical </w:t>
            </w:r>
            <w:proofErr w:type="spellStart"/>
            <w:r w:rsidRPr="00F56B6A">
              <w:rPr>
                <w:rFonts w:ascii="Times New Roman" w:eastAsia="Times New Roman" w:hAnsi="Times New Roman" w:cs="Times New Roman"/>
                <w:szCs w:val="24"/>
              </w:rPr>
              <w:t>ors</w:t>
            </w:r>
            <w:proofErr w:type="spellEnd"/>
            <w:r w:rsidRPr="00F56B6A">
              <w:rPr>
                <w:rFonts w:ascii="Times New Roman" w:eastAsia="Times New Roman" w:hAnsi="Times New Roman" w:cs="Times New Roman"/>
                <w:szCs w:val="24"/>
              </w:rPr>
              <w:t xml:space="preserve"> two registers and stores the result in a register</w:t>
            </w:r>
          </w:p>
        </w:tc>
      </w:tr>
      <w:tr w:rsidR="00F56B6A" w:rsidRPr="00F56B6A" w14:paraId="1BBF7577"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12F6F07" w14:textId="091CDEBD" w:rsidR="00F56B6A" w:rsidRPr="00F56B6A" w:rsidRDefault="00F56B6A" w:rsidP="00F56B6A">
            <w:pPr>
              <w:spacing w:after="0" w:line="240" w:lineRule="auto"/>
              <w:rPr>
                <w:rFonts w:ascii="Times New Roman" w:eastAsia="Times New Roman" w:hAnsi="Times New Roman" w:cs="Times New Roman"/>
                <w:szCs w:val="24"/>
              </w:rPr>
            </w:pPr>
            <w:r w:rsidRPr="00655309">
              <w:rPr>
                <w:rFonts w:eastAsia="Times New Roman" w:cstheme="majorBidi"/>
                <w:szCs w:val="24"/>
              </w:rPr>
              <w:t>Operation</w:t>
            </w:r>
            <w:r>
              <w:rPr>
                <w:rFonts w:eastAsia="Times New Roman" w:cstheme="majorBidi"/>
                <w:szCs w:val="24"/>
              </w:rPr>
              <w:t xml:space="preserve"> meaning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CAC5ED9" w14:textId="6A16B025" w:rsidR="00F56B6A" w:rsidRPr="00F56B6A" w:rsidRDefault="00F56B6A" w:rsidP="00F56B6A">
            <w:pPr>
              <w:spacing w:after="0" w:line="240" w:lineRule="auto"/>
              <w:rPr>
                <w:rFonts w:ascii="Times New Roman" w:eastAsia="Times New Roman" w:hAnsi="Times New Roman" w:cs="Times New Roman"/>
                <w:szCs w:val="24"/>
              </w:rPr>
            </w:pPr>
            <w:r w:rsidRPr="00F56B6A">
              <w:rPr>
                <w:rFonts w:ascii="Times New Roman" w:eastAsia="Times New Roman" w:hAnsi="Times New Roman" w:cs="Times New Roman"/>
                <w:szCs w:val="24"/>
              </w:rPr>
              <w:t>$</w:t>
            </w:r>
            <w:r w:rsidR="0067554D">
              <w:rPr>
                <w:rFonts w:ascii="Times New Roman" w:eastAsia="Times New Roman" w:hAnsi="Times New Roman" w:cs="Times New Roman"/>
                <w:szCs w:val="24"/>
              </w:rPr>
              <w:t>f</w:t>
            </w:r>
            <w:r w:rsidRPr="00F56B6A">
              <w:rPr>
                <w:rFonts w:ascii="Times New Roman" w:eastAsia="Times New Roman" w:hAnsi="Times New Roman" w:cs="Times New Roman"/>
                <w:szCs w:val="24"/>
              </w:rPr>
              <w:t xml:space="preserve"> = $</w:t>
            </w:r>
            <w:r w:rsidR="0067554D">
              <w:rPr>
                <w:rFonts w:ascii="Times New Roman" w:eastAsia="Times New Roman" w:hAnsi="Times New Roman" w:cs="Times New Roman"/>
                <w:szCs w:val="24"/>
              </w:rPr>
              <w:t>t</w:t>
            </w:r>
            <w:r w:rsidRPr="00F56B6A">
              <w:rPr>
                <w:rFonts w:ascii="Times New Roman" w:eastAsia="Times New Roman" w:hAnsi="Times New Roman" w:cs="Times New Roman"/>
                <w:szCs w:val="24"/>
              </w:rPr>
              <w:t xml:space="preserve"> | $</w:t>
            </w:r>
            <w:r w:rsidR="009C3048">
              <w:rPr>
                <w:rFonts w:ascii="Times New Roman" w:eastAsia="Times New Roman" w:hAnsi="Times New Roman" w:cs="Times New Roman"/>
                <w:szCs w:val="24"/>
              </w:rPr>
              <w:t>s</w:t>
            </w:r>
            <w:r w:rsidRPr="00F56B6A">
              <w:rPr>
                <w:rFonts w:ascii="Times New Roman" w:eastAsia="Times New Roman" w:hAnsi="Times New Roman" w:cs="Times New Roman"/>
                <w:szCs w:val="24"/>
              </w:rPr>
              <w:t>; advance_pc (4);</w:t>
            </w:r>
          </w:p>
        </w:tc>
      </w:tr>
      <w:tr w:rsidR="00F56B6A" w:rsidRPr="00F56B6A" w14:paraId="4CD199CC"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8096B3C" w14:textId="3399BDAC" w:rsidR="00F56B6A" w:rsidRPr="00F56B6A" w:rsidRDefault="00F56B6A" w:rsidP="00F56B6A">
            <w:pPr>
              <w:spacing w:after="0" w:line="240" w:lineRule="auto"/>
              <w:rPr>
                <w:rFonts w:ascii="Times New Roman" w:eastAsia="Times New Roman" w:hAnsi="Times New Roman" w:cs="Times New Roman"/>
                <w:szCs w:val="24"/>
              </w:rPr>
            </w:pPr>
            <w:r w:rsidRPr="00655309">
              <w:rPr>
                <w:rFonts w:eastAsia="Times New Roman" w:cstheme="majorBidi"/>
                <w:szCs w:val="24"/>
              </w:rPr>
              <w:t>Syntax</w:t>
            </w:r>
            <w:r>
              <w:rPr>
                <w:rFonts w:eastAsia="Times New Roman" w:cstheme="majorBidi"/>
                <w:szCs w:val="24"/>
              </w:rPr>
              <w:t xml:space="preserve"> form</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AA4BC1D" w14:textId="4847A58D" w:rsidR="00F56B6A" w:rsidRPr="00F56B6A" w:rsidRDefault="00F56B6A" w:rsidP="00F56B6A">
            <w:pPr>
              <w:spacing w:after="0" w:line="240" w:lineRule="auto"/>
              <w:rPr>
                <w:rFonts w:ascii="Times New Roman" w:eastAsia="Times New Roman" w:hAnsi="Times New Roman" w:cs="Times New Roman"/>
                <w:szCs w:val="24"/>
              </w:rPr>
            </w:pPr>
            <w:r w:rsidRPr="00F56B6A">
              <w:rPr>
                <w:rFonts w:ascii="Times New Roman" w:eastAsia="Times New Roman" w:hAnsi="Times New Roman" w:cs="Times New Roman"/>
                <w:szCs w:val="24"/>
              </w:rPr>
              <w:t>or $</w:t>
            </w:r>
            <w:r w:rsidR="009C3048">
              <w:rPr>
                <w:rFonts w:ascii="Times New Roman" w:eastAsia="Times New Roman" w:hAnsi="Times New Roman" w:cs="Times New Roman"/>
                <w:szCs w:val="24"/>
              </w:rPr>
              <w:t>f</w:t>
            </w:r>
            <w:r w:rsidRPr="00F56B6A">
              <w:rPr>
                <w:rFonts w:ascii="Times New Roman" w:eastAsia="Times New Roman" w:hAnsi="Times New Roman" w:cs="Times New Roman"/>
                <w:szCs w:val="24"/>
              </w:rPr>
              <w:t>, $</w:t>
            </w:r>
            <w:r w:rsidR="009C3048">
              <w:rPr>
                <w:rFonts w:ascii="Times New Roman" w:eastAsia="Times New Roman" w:hAnsi="Times New Roman" w:cs="Times New Roman"/>
                <w:szCs w:val="24"/>
              </w:rPr>
              <w:t>t</w:t>
            </w:r>
            <w:r w:rsidRPr="00F56B6A">
              <w:rPr>
                <w:rFonts w:ascii="Times New Roman" w:eastAsia="Times New Roman" w:hAnsi="Times New Roman" w:cs="Times New Roman"/>
                <w:szCs w:val="24"/>
              </w:rPr>
              <w:t>, $</w:t>
            </w:r>
            <w:r w:rsidR="009C3048">
              <w:rPr>
                <w:rFonts w:ascii="Times New Roman" w:eastAsia="Times New Roman" w:hAnsi="Times New Roman" w:cs="Times New Roman"/>
                <w:szCs w:val="24"/>
              </w:rPr>
              <w:t>s</w:t>
            </w:r>
          </w:p>
        </w:tc>
      </w:tr>
      <w:tr w:rsidR="00F56B6A" w:rsidRPr="00F56B6A" w14:paraId="613A5DB0"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5B80384" w14:textId="2C0E2E20" w:rsidR="00F56B6A" w:rsidRPr="00F56B6A" w:rsidRDefault="00F56B6A" w:rsidP="00F56B6A">
            <w:pPr>
              <w:spacing w:after="0" w:line="240" w:lineRule="auto"/>
              <w:rPr>
                <w:rFonts w:ascii="Times New Roman" w:eastAsia="Times New Roman" w:hAnsi="Times New Roman" w:cs="Times New Roman"/>
                <w:szCs w:val="24"/>
              </w:rPr>
            </w:pPr>
            <w:r>
              <w:rPr>
                <w:rFonts w:eastAsia="Times New Roman" w:cstheme="majorBidi"/>
                <w:szCs w:val="24"/>
              </w:rPr>
              <w:t>Coding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2E90A3C" w14:textId="5530C891" w:rsidR="00F56B6A" w:rsidRPr="00F00FBE" w:rsidRDefault="009C3048" w:rsidP="00F00FBE">
            <w:pPr>
              <w:pStyle w:val="ListParagraph"/>
              <w:numPr>
                <w:ilvl w:val="0"/>
                <w:numId w:val="6"/>
              </w:numPr>
              <w:spacing w:after="0" w:line="240" w:lineRule="auto"/>
              <w:rPr>
                <w:rFonts w:ascii="Times New Roman" w:eastAsia="Times New Roman" w:hAnsi="Times New Roman" w:cs="Times New Roman"/>
                <w:szCs w:val="24"/>
              </w:rPr>
            </w:pPr>
            <w:proofErr w:type="spellStart"/>
            <w:r w:rsidRPr="00F00FBE">
              <w:rPr>
                <w:rFonts w:ascii="Courier New" w:eastAsia="Times New Roman" w:hAnsi="Courier New" w:cs="Courier New"/>
                <w:sz w:val="20"/>
                <w:szCs w:val="20"/>
              </w:rPr>
              <w:t>tt</w:t>
            </w:r>
            <w:proofErr w:type="spellEnd"/>
            <w:r w:rsidR="00F56B6A" w:rsidRPr="00F00FBE">
              <w:rPr>
                <w:rFonts w:ascii="Courier New" w:eastAsia="Times New Roman" w:hAnsi="Courier New" w:cs="Courier New"/>
                <w:sz w:val="20"/>
                <w:szCs w:val="20"/>
              </w:rPr>
              <w:t> </w:t>
            </w:r>
            <w:proofErr w:type="spellStart"/>
            <w:r w:rsidRPr="00F00FBE">
              <w:rPr>
                <w:rFonts w:ascii="Courier New" w:eastAsia="Times New Roman" w:hAnsi="Courier New" w:cs="Courier New"/>
                <w:sz w:val="20"/>
                <w:szCs w:val="20"/>
              </w:rPr>
              <w:t>ttts</w:t>
            </w:r>
            <w:proofErr w:type="spellEnd"/>
            <w:r w:rsidR="00F56B6A" w:rsidRPr="00F00FBE">
              <w:rPr>
                <w:rFonts w:ascii="Courier New" w:eastAsia="Times New Roman" w:hAnsi="Courier New" w:cs="Courier New"/>
                <w:sz w:val="20"/>
                <w:szCs w:val="20"/>
              </w:rPr>
              <w:t> </w:t>
            </w:r>
            <w:proofErr w:type="spellStart"/>
            <w:r w:rsidRPr="00F00FBE">
              <w:rPr>
                <w:rFonts w:ascii="Courier New" w:eastAsia="Times New Roman" w:hAnsi="Courier New" w:cs="Courier New"/>
                <w:sz w:val="20"/>
                <w:szCs w:val="20"/>
              </w:rPr>
              <w:t>ssss</w:t>
            </w:r>
            <w:proofErr w:type="spellEnd"/>
            <w:r w:rsidR="00F56B6A" w:rsidRPr="00F00FBE">
              <w:rPr>
                <w:rFonts w:ascii="Courier New" w:eastAsia="Times New Roman" w:hAnsi="Courier New" w:cs="Courier New"/>
                <w:sz w:val="20"/>
                <w:szCs w:val="20"/>
              </w:rPr>
              <w:t> </w:t>
            </w:r>
            <w:proofErr w:type="spellStart"/>
            <w:r w:rsidRPr="00F00FBE">
              <w:rPr>
                <w:rFonts w:ascii="Courier New" w:eastAsia="Times New Roman" w:hAnsi="Courier New" w:cs="Courier New"/>
                <w:sz w:val="20"/>
                <w:szCs w:val="20"/>
              </w:rPr>
              <w:t>ffff</w:t>
            </w:r>
            <w:proofErr w:type="spellEnd"/>
            <w:r w:rsidR="00F56B6A" w:rsidRPr="00F00FBE">
              <w:rPr>
                <w:rFonts w:ascii="Courier New" w:eastAsia="Times New Roman" w:hAnsi="Courier New" w:cs="Courier New"/>
                <w:sz w:val="20"/>
                <w:szCs w:val="20"/>
              </w:rPr>
              <w:t> </w:t>
            </w:r>
            <w:r w:rsidRPr="00F00FBE">
              <w:rPr>
                <w:rFonts w:ascii="Courier New" w:eastAsia="Times New Roman" w:hAnsi="Courier New" w:cs="Courier New"/>
                <w:sz w:val="20"/>
                <w:szCs w:val="20"/>
              </w:rPr>
              <w:t>f</w:t>
            </w:r>
            <w:r w:rsidR="00F56B6A" w:rsidRPr="00F00FBE">
              <w:rPr>
                <w:rFonts w:ascii="Courier New" w:eastAsia="Times New Roman" w:hAnsi="Courier New" w:cs="Courier New"/>
                <w:sz w:val="20"/>
                <w:szCs w:val="20"/>
              </w:rPr>
              <w:t>000 0010 0101</w:t>
            </w:r>
          </w:p>
        </w:tc>
      </w:tr>
    </w:tbl>
    <w:p w14:paraId="251AFB4A" w14:textId="77777777" w:rsidR="00083621" w:rsidRPr="00853165" w:rsidRDefault="00083621" w:rsidP="00853165">
      <w:pPr>
        <w:rPr>
          <w:rFonts w:cstheme="majorBidi"/>
          <w:color w:val="000000" w:themeColor="text1"/>
          <w:szCs w:val="24"/>
        </w:rPr>
      </w:pPr>
    </w:p>
    <w:p w14:paraId="74ECE05A" w14:textId="0EF4A1BD" w:rsidR="00853165" w:rsidRPr="005A2687" w:rsidRDefault="009438DE" w:rsidP="005A2687">
      <w:pPr>
        <w:pStyle w:val="Heading2"/>
      </w:pPr>
      <w:bookmarkStart w:id="34" w:name="_Toc41352477"/>
      <w:bookmarkStart w:id="35" w:name="_Toc41353699"/>
      <w:bookmarkStart w:id="36" w:name="_Toc41805701"/>
      <w:r w:rsidRPr="005A2687">
        <w:t>ORI:</w:t>
      </w:r>
      <w:bookmarkEnd w:id="34"/>
      <w:bookmarkEnd w:id="35"/>
      <w:bookmarkEnd w:id="36"/>
    </w:p>
    <w:p w14:paraId="5C70AA8C" w14:textId="3B2FD5BD" w:rsidR="009438DE" w:rsidRDefault="009438DE" w:rsidP="009438DE">
      <w:pPr>
        <w:rPr>
          <w:rFonts w:cstheme="majorBidi"/>
          <w:color w:val="000000" w:themeColor="text1"/>
          <w:szCs w:val="24"/>
        </w:rPr>
      </w:pPr>
      <w:r w:rsidRPr="00296E18">
        <w:rPr>
          <w:rFonts w:cstheme="majorBidi"/>
          <w:color w:val="000000" w:themeColor="text1"/>
          <w:szCs w:val="24"/>
        </w:rPr>
        <w:t xml:space="preserve">The same concept as the </w:t>
      </w:r>
      <w:r>
        <w:rPr>
          <w:rFonts w:cstheme="majorBidi"/>
          <w:color w:val="000000" w:themeColor="text1"/>
          <w:szCs w:val="24"/>
        </w:rPr>
        <w:t>OR</w:t>
      </w:r>
      <w:r w:rsidRPr="00296E18">
        <w:rPr>
          <w:rFonts w:cstheme="majorBidi"/>
          <w:color w:val="000000" w:themeColor="text1"/>
          <w:szCs w:val="24"/>
        </w:rPr>
        <w:t xml:space="preserve"> instruction, it only has an immediate which compares the bits assigned in the first register with the bits of an entered value by the user.</w:t>
      </w:r>
    </w:p>
    <w:p w14:paraId="35277992" w14:textId="11A26F78" w:rsidR="00985B5D" w:rsidRPr="00985B5D" w:rsidRDefault="00985B5D" w:rsidP="009438DE">
      <w:pPr>
        <w:rPr>
          <w:rFonts w:cstheme="majorBidi"/>
          <w:color w:val="C00000"/>
          <w:szCs w:val="24"/>
        </w:rPr>
      </w:pPr>
      <w:r w:rsidRPr="00985B5D">
        <w:rPr>
          <w:rFonts w:cstheme="majorBidi"/>
          <w:color w:val="C00000"/>
          <w:szCs w:val="24"/>
        </w:rPr>
        <w:t>i.e.:</w:t>
      </w:r>
    </w:p>
    <w:p w14:paraId="4AC1DEDF" w14:textId="0C4D6F3B" w:rsidR="00917727" w:rsidRDefault="00917727" w:rsidP="00917727">
      <w:pPr>
        <w:rPr>
          <w:rFonts w:cstheme="majorBidi"/>
          <w:color w:val="C00000"/>
          <w:szCs w:val="24"/>
        </w:rPr>
      </w:pPr>
      <w:r w:rsidRPr="00985B5D">
        <w:rPr>
          <w:rFonts w:cstheme="majorBidi"/>
          <w:color w:val="C00000"/>
          <w:szCs w:val="24"/>
        </w:rPr>
        <w:t>Ori $s0, $s1, 7         #$s0 (0111)=$s1(0011)</w:t>
      </w:r>
      <w:r w:rsidR="00733560">
        <w:rPr>
          <w:rFonts w:cstheme="majorBidi"/>
          <w:color w:val="C00000"/>
          <w:szCs w:val="24"/>
        </w:rPr>
        <w:t xml:space="preserve"> ori</w:t>
      </w:r>
      <w:r w:rsidRPr="00985B5D">
        <w:rPr>
          <w:rFonts w:cstheme="majorBidi"/>
          <w:color w:val="C00000"/>
          <w:szCs w:val="24"/>
        </w:rPr>
        <w:t xml:space="preserve"> 7(0111)</w:t>
      </w:r>
    </w:p>
    <w:tbl>
      <w:tblPr>
        <w:tblW w:w="8957"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28"/>
        <w:gridCol w:w="7029"/>
      </w:tblGrid>
      <w:tr w:rsidR="00B30176" w:rsidRPr="00B30176" w14:paraId="579773C6" w14:textId="77777777" w:rsidTr="00B301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F91C8F7" w14:textId="6E2C6469" w:rsidR="00B30176" w:rsidRPr="00B30176" w:rsidRDefault="00B30176" w:rsidP="00B30176">
            <w:pPr>
              <w:spacing w:after="0" w:line="240" w:lineRule="auto"/>
              <w:rPr>
                <w:rFonts w:ascii="Times New Roman" w:eastAsia="Times New Roman" w:hAnsi="Times New Roman" w:cs="Times New Roman"/>
                <w:szCs w:val="24"/>
              </w:rPr>
            </w:pPr>
            <w:r w:rsidRPr="00655309">
              <w:rPr>
                <w:rFonts w:eastAsia="Times New Roman" w:cstheme="majorBidi"/>
                <w:szCs w:val="24"/>
              </w:rPr>
              <w:t>De</w:t>
            </w:r>
            <w:r>
              <w:rPr>
                <w:rFonts w:eastAsia="Times New Roman" w:cstheme="majorBidi"/>
                <w:szCs w:val="24"/>
              </w:rPr>
              <w:t>monstration</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0675793" w14:textId="77777777" w:rsidR="00B30176" w:rsidRPr="00B30176" w:rsidRDefault="00B30176" w:rsidP="00B30176">
            <w:pPr>
              <w:spacing w:after="0" w:line="240" w:lineRule="auto"/>
              <w:rPr>
                <w:rFonts w:ascii="Times New Roman" w:eastAsia="Times New Roman" w:hAnsi="Times New Roman" w:cs="Times New Roman"/>
                <w:szCs w:val="24"/>
              </w:rPr>
            </w:pPr>
            <w:r w:rsidRPr="00B30176">
              <w:rPr>
                <w:rFonts w:ascii="Times New Roman" w:eastAsia="Times New Roman" w:hAnsi="Times New Roman" w:cs="Times New Roman"/>
                <w:szCs w:val="24"/>
              </w:rPr>
              <w:t xml:space="preserve">Bitwise </w:t>
            </w:r>
            <w:proofErr w:type="spellStart"/>
            <w:r w:rsidRPr="00B30176">
              <w:rPr>
                <w:rFonts w:ascii="Times New Roman" w:eastAsia="Times New Roman" w:hAnsi="Times New Roman" w:cs="Times New Roman"/>
                <w:szCs w:val="24"/>
              </w:rPr>
              <w:t>ors</w:t>
            </w:r>
            <w:proofErr w:type="spellEnd"/>
            <w:r w:rsidRPr="00B30176">
              <w:rPr>
                <w:rFonts w:ascii="Times New Roman" w:eastAsia="Times New Roman" w:hAnsi="Times New Roman" w:cs="Times New Roman"/>
                <w:szCs w:val="24"/>
              </w:rPr>
              <w:t xml:space="preserve"> a register and an immediate value and stores the result in a register</w:t>
            </w:r>
          </w:p>
        </w:tc>
      </w:tr>
      <w:tr w:rsidR="00B30176" w:rsidRPr="00B30176" w14:paraId="3F9DB1E6" w14:textId="77777777" w:rsidTr="00B301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4FCA51E" w14:textId="3814FD3E" w:rsidR="00B30176" w:rsidRPr="00B30176" w:rsidRDefault="00B30176" w:rsidP="00B30176">
            <w:pPr>
              <w:spacing w:after="0" w:line="240" w:lineRule="auto"/>
              <w:rPr>
                <w:rFonts w:ascii="Times New Roman" w:eastAsia="Times New Roman" w:hAnsi="Times New Roman" w:cs="Times New Roman"/>
                <w:szCs w:val="24"/>
              </w:rPr>
            </w:pPr>
            <w:r w:rsidRPr="00655309">
              <w:rPr>
                <w:rFonts w:eastAsia="Times New Roman" w:cstheme="majorBidi"/>
                <w:szCs w:val="24"/>
              </w:rPr>
              <w:t>Operation</w:t>
            </w:r>
            <w:r>
              <w:rPr>
                <w:rFonts w:eastAsia="Times New Roman" w:cstheme="majorBidi"/>
                <w:szCs w:val="24"/>
              </w:rPr>
              <w:t xml:space="preserve"> meaning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DAC21E9" w14:textId="54D7E392" w:rsidR="00B30176" w:rsidRPr="00B30176" w:rsidRDefault="00B30176" w:rsidP="00B30176">
            <w:pPr>
              <w:spacing w:after="0" w:line="240" w:lineRule="auto"/>
              <w:rPr>
                <w:rFonts w:ascii="Times New Roman" w:eastAsia="Times New Roman" w:hAnsi="Times New Roman" w:cs="Times New Roman"/>
                <w:szCs w:val="24"/>
              </w:rPr>
            </w:pPr>
            <w:r w:rsidRPr="00B30176">
              <w:rPr>
                <w:rFonts w:ascii="Times New Roman" w:eastAsia="Times New Roman" w:hAnsi="Times New Roman" w:cs="Times New Roman"/>
                <w:szCs w:val="24"/>
              </w:rPr>
              <w:t>$</w:t>
            </w:r>
            <w:r w:rsidR="007236FD">
              <w:rPr>
                <w:rFonts w:ascii="Times New Roman" w:eastAsia="Times New Roman" w:hAnsi="Times New Roman" w:cs="Times New Roman"/>
                <w:szCs w:val="24"/>
              </w:rPr>
              <w:t>s</w:t>
            </w:r>
            <w:r w:rsidRPr="00B30176">
              <w:rPr>
                <w:rFonts w:ascii="Times New Roman" w:eastAsia="Times New Roman" w:hAnsi="Times New Roman" w:cs="Times New Roman"/>
                <w:szCs w:val="24"/>
              </w:rPr>
              <w:t>= $</w:t>
            </w:r>
            <w:r w:rsidR="007236FD">
              <w:rPr>
                <w:rFonts w:ascii="Times New Roman" w:eastAsia="Times New Roman" w:hAnsi="Times New Roman" w:cs="Times New Roman"/>
                <w:szCs w:val="24"/>
              </w:rPr>
              <w:t>t</w:t>
            </w:r>
            <w:r w:rsidRPr="00B30176">
              <w:rPr>
                <w:rFonts w:ascii="Times New Roman" w:eastAsia="Times New Roman" w:hAnsi="Times New Roman" w:cs="Times New Roman"/>
                <w:szCs w:val="24"/>
              </w:rPr>
              <w:t xml:space="preserve"> | imm; advance_pc (4);</w:t>
            </w:r>
          </w:p>
        </w:tc>
      </w:tr>
      <w:tr w:rsidR="00B30176" w:rsidRPr="00B30176" w14:paraId="6E9DB8D8" w14:textId="77777777" w:rsidTr="00B301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A5BCCA9" w14:textId="1843F8FC" w:rsidR="00B30176" w:rsidRPr="00B30176" w:rsidRDefault="00B30176" w:rsidP="00B30176">
            <w:pPr>
              <w:spacing w:after="0" w:line="240" w:lineRule="auto"/>
              <w:rPr>
                <w:rFonts w:ascii="Times New Roman" w:eastAsia="Times New Roman" w:hAnsi="Times New Roman" w:cs="Times New Roman"/>
                <w:szCs w:val="24"/>
              </w:rPr>
            </w:pPr>
            <w:r w:rsidRPr="00655309">
              <w:rPr>
                <w:rFonts w:eastAsia="Times New Roman" w:cstheme="majorBidi"/>
                <w:szCs w:val="24"/>
              </w:rPr>
              <w:lastRenderedPageBreak/>
              <w:t>Syntax</w:t>
            </w:r>
            <w:r>
              <w:rPr>
                <w:rFonts w:eastAsia="Times New Roman" w:cstheme="majorBidi"/>
                <w:szCs w:val="24"/>
              </w:rPr>
              <w:t xml:space="preserve"> form</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ED7F9F9" w14:textId="6ED5DA02" w:rsidR="00B30176" w:rsidRPr="00B30176" w:rsidRDefault="00B30176" w:rsidP="00B30176">
            <w:pPr>
              <w:spacing w:after="0" w:line="240" w:lineRule="auto"/>
              <w:rPr>
                <w:rFonts w:ascii="Times New Roman" w:eastAsia="Times New Roman" w:hAnsi="Times New Roman" w:cs="Times New Roman"/>
                <w:szCs w:val="24"/>
              </w:rPr>
            </w:pPr>
            <w:r w:rsidRPr="00B30176">
              <w:rPr>
                <w:rFonts w:ascii="Times New Roman" w:eastAsia="Times New Roman" w:hAnsi="Times New Roman" w:cs="Times New Roman"/>
                <w:szCs w:val="24"/>
              </w:rPr>
              <w:t>ori $</w:t>
            </w:r>
            <w:r w:rsidR="007236FD">
              <w:rPr>
                <w:rFonts w:ascii="Times New Roman" w:eastAsia="Times New Roman" w:hAnsi="Times New Roman" w:cs="Times New Roman"/>
                <w:szCs w:val="24"/>
              </w:rPr>
              <w:t>s</w:t>
            </w:r>
            <w:r w:rsidRPr="00B30176">
              <w:rPr>
                <w:rFonts w:ascii="Times New Roman" w:eastAsia="Times New Roman" w:hAnsi="Times New Roman" w:cs="Times New Roman"/>
                <w:szCs w:val="24"/>
              </w:rPr>
              <w:t>, $</w:t>
            </w:r>
            <w:r w:rsidR="007236FD">
              <w:rPr>
                <w:rFonts w:ascii="Times New Roman" w:eastAsia="Times New Roman" w:hAnsi="Times New Roman" w:cs="Times New Roman"/>
                <w:szCs w:val="24"/>
              </w:rPr>
              <w:t>t</w:t>
            </w:r>
            <w:r w:rsidRPr="00B30176">
              <w:rPr>
                <w:rFonts w:ascii="Times New Roman" w:eastAsia="Times New Roman" w:hAnsi="Times New Roman" w:cs="Times New Roman"/>
                <w:szCs w:val="24"/>
              </w:rPr>
              <w:t>, imm</w:t>
            </w:r>
          </w:p>
        </w:tc>
      </w:tr>
      <w:tr w:rsidR="00B30176" w:rsidRPr="00B30176" w14:paraId="64026D19" w14:textId="77777777" w:rsidTr="00B301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6994DDE" w14:textId="02B39DA3" w:rsidR="00B30176" w:rsidRPr="00B30176" w:rsidRDefault="00B30176" w:rsidP="00B30176">
            <w:pPr>
              <w:spacing w:after="0" w:line="240" w:lineRule="auto"/>
              <w:rPr>
                <w:rFonts w:ascii="Times New Roman" w:eastAsia="Times New Roman" w:hAnsi="Times New Roman" w:cs="Times New Roman"/>
                <w:szCs w:val="24"/>
              </w:rPr>
            </w:pPr>
            <w:r>
              <w:rPr>
                <w:rFonts w:eastAsia="Times New Roman" w:cstheme="majorBidi"/>
                <w:szCs w:val="24"/>
              </w:rPr>
              <w:t>Coding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7B0C856" w14:textId="666A0C27" w:rsidR="00B30176" w:rsidRPr="00B30176" w:rsidRDefault="00B30176" w:rsidP="00B30176">
            <w:pPr>
              <w:spacing w:after="0" w:line="240" w:lineRule="auto"/>
              <w:rPr>
                <w:rFonts w:ascii="Times New Roman" w:eastAsia="Times New Roman" w:hAnsi="Times New Roman" w:cs="Times New Roman"/>
                <w:szCs w:val="24"/>
              </w:rPr>
            </w:pPr>
            <w:r w:rsidRPr="00B30176">
              <w:rPr>
                <w:rFonts w:ascii="Courier New" w:eastAsia="Times New Roman" w:hAnsi="Courier New" w:cs="Courier New"/>
                <w:sz w:val="20"/>
                <w:szCs w:val="20"/>
              </w:rPr>
              <w:t>0011 01</w:t>
            </w:r>
            <w:r w:rsidR="0067554D">
              <w:rPr>
                <w:rFonts w:ascii="Courier New" w:eastAsia="Times New Roman" w:hAnsi="Courier New" w:cs="Courier New"/>
                <w:sz w:val="20"/>
                <w:szCs w:val="20"/>
              </w:rPr>
              <w:t>tt</w:t>
            </w:r>
            <w:r w:rsidRPr="00B30176">
              <w:rPr>
                <w:rFonts w:ascii="Courier New" w:eastAsia="Times New Roman" w:hAnsi="Courier New" w:cs="Courier New"/>
                <w:sz w:val="20"/>
                <w:szCs w:val="20"/>
              </w:rPr>
              <w:t> </w:t>
            </w:r>
            <w:r w:rsidR="0067554D">
              <w:rPr>
                <w:rFonts w:ascii="Courier New" w:eastAsia="Times New Roman" w:hAnsi="Courier New" w:cs="Courier New"/>
                <w:sz w:val="20"/>
                <w:szCs w:val="20"/>
              </w:rPr>
              <w:t>ttts</w:t>
            </w:r>
            <w:r w:rsidRPr="00B30176">
              <w:rPr>
                <w:rFonts w:ascii="Courier New" w:eastAsia="Times New Roman" w:hAnsi="Courier New" w:cs="Courier New"/>
                <w:sz w:val="20"/>
                <w:szCs w:val="20"/>
              </w:rPr>
              <w:t> </w:t>
            </w:r>
            <w:r w:rsidR="0067554D">
              <w:rPr>
                <w:rFonts w:ascii="Courier New" w:eastAsia="Times New Roman" w:hAnsi="Courier New" w:cs="Courier New"/>
                <w:sz w:val="20"/>
                <w:szCs w:val="20"/>
              </w:rPr>
              <w:t>ssss</w:t>
            </w:r>
            <w:r w:rsidRPr="00B30176">
              <w:rPr>
                <w:rFonts w:ascii="Courier New" w:eastAsia="Times New Roman" w:hAnsi="Courier New" w:cs="Courier New"/>
                <w:sz w:val="20"/>
                <w:szCs w:val="20"/>
              </w:rPr>
              <w:t> </w:t>
            </w:r>
            <w:r w:rsidRPr="00B30176">
              <w:rPr>
                <w:rFonts w:ascii="Times New Roman" w:eastAsia="Times New Roman" w:hAnsi="Times New Roman" w:cs="Times New Roman"/>
                <w:szCs w:val="24"/>
              </w:rPr>
              <w:t>iiii</w:t>
            </w:r>
            <w:r w:rsidRPr="00B30176">
              <w:rPr>
                <w:rFonts w:ascii="Courier New" w:eastAsia="Times New Roman" w:hAnsi="Courier New" w:cs="Courier New"/>
                <w:sz w:val="20"/>
                <w:szCs w:val="20"/>
              </w:rPr>
              <w:t> </w:t>
            </w:r>
            <w:r w:rsidRPr="00B30176">
              <w:rPr>
                <w:rFonts w:ascii="Times New Roman" w:eastAsia="Times New Roman" w:hAnsi="Times New Roman" w:cs="Times New Roman"/>
                <w:szCs w:val="24"/>
              </w:rPr>
              <w:t>iiii</w:t>
            </w:r>
            <w:r w:rsidRPr="00B30176">
              <w:rPr>
                <w:rFonts w:ascii="Courier New" w:eastAsia="Times New Roman" w:hAnsi="Courier New" w:cs="Courier New"/>
                <w:sz w:val="20"/>
                <w:szCs w:val="20"/>
              </w:rPr>
              <w:t> </w:t>
            </w:r>
            <w:r w:rsidRPr="00B30176">
              <w:rPr>
                <w:rFonts w:ascii="Times New Roman" w:eastAsia="Times New Roman" w:hAnsi="Times New Roman" w:cs="Times New Roman"/>
                <w:szCs w:val="24"/>
              </w:rPr>
              <w:t>iiii</w:t>
            </w:r>
            <w:r w:rsidRPr="00B30176">
              <w:rPr>
                <w:rFonts w:ascii="Courier New" w:eastAsia="Times New Roman" w:hAnsi="Courier New" w:cs="Courier New"/>
                <w:sz w:val="20"/>
                <w:szCs w:val="20"/>
              </w:rPr>
              <w:t> </w:t>
            </w:r>
            <w:r w:rsidRPr="00B30176">
              <w:rPr>
                <w:rFonts w:ascii="Times New Roman" w:eastAsia="Times New Roman" w:hAnsi="Times New Roman" w:cs="Times New Roman"/>
                <w:szCs w:val="24"/>
              </w:rPr>
              <w:t>iiii</w:t>
            </w:r>
          </w:p>
        </w:tc>
      </w:tr>
    </w:tbl>
    <w:p w14:paraId="29E05AB6" w14:textId="34D9A212" w:rsidR="00B22B4A" w:rsidRDefault="00B22B4A" w:rsidP="00917727">
      <w:pPr>
        <w:rPr>
          <w:rFonts w:cstheme="majorBidi"/>
          <w:color w:val="C00000"/>
          <w:szCs w:val="24"/>
        </w:rPr>
      </w:pPr>
    </w:p>
    <w:p w14:paraId="1C2B6435" w14:textId="05EB8EB4" w:rsidR="00B22B4A" w:rsidRPr="005A2687" w:rsidRDefault="00F0045F" w:rsidP="005A2687">
      <w:pPr>
        <w:pStyle w:val="Heading2"/>
      </w:pPr>
      <w:bookmarkStart w:id="37" w:name="_Toc41352478"/>
      <w:bookmarkStart w:id="38" w:name="_Toc41353700"/>
      <w:bookmarkStart w:id="39" w:name="_Toc41805702"/>
      <w:r w:rsidRPr="005A2687">
        <w:t>SLL:</w:t>
      </w:r>
      <w:bookmarkEnd w:id="37"/>
      <w:bookmarkEnd w:id="38"/>
      <w:bookmarkEnd w:id="39"/>
    </w:p>
    <w:p w14:paraId="70FC7801" w14:textId="782DCFB8" w:rsidR="00414731" w:rsidRDefault="00322D77" w:rsidP="00917727">
      <w:pPr>
        <w:rPr>
          <w:rFonts w:cstheme="majorBidi"/>
          <w:color w:val="000000" w:themeColor="text1"/>
          <w:szCs w:val="24"/>
        </w:rPr>
      </w:pPr>
      <w:r w:rsidRPr="00322D77">
        <w:rPr>
          <w:rFonts w:cstheme="majorBidi"/>
          <w:color w:val="000000" w:themeColor="text1"/>
          <w:szCs w:val="24"/>
        </w:rPr>
        <w:t>A</w:t>
      </w:r>
      <w:r>
        <w:rPr>
          <w:rFonts w:cstheme="majorBidi"/>
          <w:color w:val="000000" w:themeColor="text1"/>
          <w:szCs w:val="24"/>
        </w:rPr>
        <w:t xml:space="preserve"> Shif</w:t>
      </w:r>
      <w:r w:rsidRPr="00322D77">
        <w:rPr>
          <w:rFonts w:cstheme="majorBidi"/>
          <w:color w:val="000000" w:themeColor="text1"/>
          <w:szCs w:val="24"/>
        </w:rPr>
        <w:t>t</w:t>
      </w:r>
      <w:r>
        <w:rPr>
          <w:rFonts w:cstheme="majorBidi"/>
          <w:color w:val="000000" w:themeColor="text1"/>
          <w:szCs w:val="24"/>
        </w:rPr>
        <w:t xml:space="preserve"> Left Logic</w:t>
      </w:r>
      <w:r w:rsidRPr="00322D77">
        <w:rPr>
          <w:rFonts w:cstheme="majorBidi"/>
          <w:color w:val="000000" w:themeColor="text1"/>
          <w:szCs w:val="24"/>
        </w:rPr>
        <w:t xml:space="preserve"> of one position moves each </w:t>
      </w:r>
      <w:r w:rsidR="00BB1F10">
        <w:rPr>
          <w:rFonts w:cstheme="majorBidi"/>
          <w:color w:val="000000" w:themeColor="text1"/>
          <w:szCs w:val="24"/>
        </w:rPr>
        <w:t>bit in the register</w:t>
      </w:r>
      <w:r w:rsidRPr="00322D77">
        <w:rPr>
          <w:rFonts w:cstheme="majorBidi"/>
          <w:color w:val="000000" w:themeColor="text1"/>
          <w:szCs w:val="24"/>
        </w:rPr>
        <w:t xml:space="preserve"> to one side by one. The right-most </w:t>
      </w:r>
      <w:r w:rsidR="00BB1F10">
        <w:rPr>
          <w:rFonts w:cstheme="majorBidi"/>
          <w:color w:val="000000" w:themeColor="text1"/>
          <w:szCs w:val="24"/>
        </w:rPr>
        <w:t>bit</w:t>
      </w:r>
      <w:r w:rsidRPr="00322D77">
        <w:rPr>
          <w:rFonts w:cstheme="majorBidi"/>
          <w:color w:val="000000" w:themeColor="text1"/>
          <w:szCs w:val="24"/>
        </w:rPr>
        <w:t xml:space="preserve"> is supplanted by a zero piece and th</w:t>
      </w:r>
      <w:r w:rsidR="000647C9">
        <w:rPr>
          <w:rFonts w:cstheme="majorBidi"/>
          <w:color w:val="000000" w:themeColor="text1"/>
          <w:szCs w:val="24"/>
        </w:rPr>
        <w:t xml:space="preserve">e </w:t>
      </w:r>
      <w:r w:rsidRPr="00322D77">
        <w:rPr>
          <w:rFonts w:cstheme="majorBidi"/>
          <w:color w:val="000000" w:themeColor="text1"/>
          <w:szCs w:val="24"/>
        </w:rPr>
        <w:t>l</w:t>
      </w:r>
      <w:r w:rsidR="003C6BEA">
        <w:rPr>
          <w:rFonts w:cstheme="majorBidi"/>
          <w:color w:val="000000" w:themeColor="text1"/>
          <w:szCs w:val="24"/>
        </w:rPr>
        <w:t>eft most</w:t>
      </w:r>
      <w:r w:rsidRPr="00322D77">
        <w:rPr>
          <w:rFonts w:cstheme="majorBidi"/>
          <w:color w:val="000000" w:themeColor="text1"/>
          <w:szCs w:val="24"/>
        </w:rPr>
        <w:t xml:space="preserve"> </w:t>
      </w:r>
      <w:r w:rsidR="003C6BEA">
        <w:rPr>
          <w:rFonts w:cstheme="majorBidi"/>
          <w:color w:val="000000" w:themeColor="text1"/>
          <w:szCs w:val="24"/>
        </w:rPr>
        <w:t>bit</w:t>
      </w:r>
      <w:r w:rsidRPr="00322D77">
        <w:rPr>
          <w:rFonts w:cstheme="majorBidi"/>
          <w:color w:val="000000" w:themeColor="text1"/>
          <w:szCs w:val="24"/>
        </w:rPr>
        <w:t xml:space="preserve"> is </w:t>
      </w:r>
      <w:r w:rsidR="003C6BEA">
        <w:rPr>
          <w:rFonts w:cstheme="majorBidi"/>
          <w:color w:val="000000" w:themeColor="text1"/>
          <w:szCs w:val="24"/>
        </w:rPr>
        <w:t>discarded.</w:t>
      </w:r>
    </w:p>
    <w:p w14:paraId="7F22284A" w14:textId="2579DC4D" w:rsidR="009438DE" w:rsidRDefault="000D686C" w:rsidP="00646EF6">
      <w:pPr>
        <w:rPr>
          <w:rFonts w:cstheme="majorBidi"/>
          <w:color w:val="000000" w:themeColor="text1"/>
          <w:szCs w:val="24"/>
        </w:rPr>
      </w:pPr>
      <w:r w:rsidRPr="000D686C">
        <w:rPr>
          <w:rFonts w:cstheme="majorBidi"/>
          <w:color w:val="000000" w:themeColor="text1"/>
          <w:szCs w:val="24"/>
        </w:rPr>
        <w:t>Shifting by two positions is equivalent to shifting by one position, but the bits are only shifted twice. Shifting by zero positions leaves the entered bits unchanged. Shifting by N-bit design left by N or more positions changes the entire bits to zero.</w:t>
      </w:r>
    </w:p>
    <w:p w14:paraId="4F054180" w14:textId="1DC10F8E" w:rsidR="000D686C" w:rsidRPr="000E2607" w:rsidRDefault="000D686C" w:rsidP="00646EF6">
      <w:pPr>
        <w:rPr>
          <w:rFonts w:cstheme="majorBidi"/>
          <w:color w:val="C00000"/>
          <w:szCs w:val="24"/>
        </w:rPr>
      </w:pPr>
      <w:r w:rsidRPr="000E2607">
        <w:rPr>
          <w:rFonts w:cstheme="majorBidi"/>
          <w:color w:val="C00000"/>
          <w:szCs w:val="24"/>
        </w:rPr>
        <w:t>MIPS code:</w:t>
      </w:r>
    </w:p>
    <w:p w14:paraId="10DA01E1" w14:textId="13BAF5CC" w:rsidR="00AE42C6" w:rsidRPr="000E2607" w:rsidRDefault="00AE42C6" w:rsidP="00646EF6">
      <w:pPr>
        <w:rPr>
          <w:rFonts w:eastAsia="Times New Roman" w:cstheme="majorBidi"/>
          <w:color w:val="C00000"/>
          <w:szCs w:val="24"/>
        </w:rPr>
      </w:pPr>
      <w:proofErr w:type="spellStart"/>
      <w:r w:rsidRPr="000E2607">
        <w:rPr>
          <w:rFonts w:eastAsia="Times New Roman" w:cstheme="majorBidi"/>
          <w:color w:val="C00000"/>
          <w:szCs w:val="24"/>
        </w:rPr>
        <w:t>sll</w:t>
      </w:r>
      <w:proofErr w:type="spellEnd"/>
      <w:r w:rsidRPr="000E2607">
        <w:rPr>
          <w:rFonts w:eastAsia="Times New Roman" w:cstheme="majorBidi"/>
          <w:color w:val="C00000"/>
          <w:szCs w:val="24"/>
        </w:rPr>
        <w:t xml:space="preserve">  </w:t>
      </w:r>
      <w:r w:rsidR="00D32573" w:rsidRPr="000E2607">
        <w:rPr>
          <w:rFonts w:eastAsia="Times New Roman" w:cstheme="majorBidi"/>
          <w:color w:val="C00000"/>
          <w:szCs w:val="24"/>
        </w:rPr>
        <w:t>$t1</w:t>
      </w:r>
      <w:r w:rsidRPr="000E2607">
        <w:rPr>
          <w:rFonts w:eastAsia="Times New Roman" w:cstheme="majorBidi"/>
          <w:color w:val="C00000"/>
          <w:szCs w:val="24"/>
        </w:rPr>
        <w:t>,</w:t>
      </w:r>
      <w:r w:rsidR="00D32573" w:rsidRPr="000E2607">
        <w:rPr>
          <w:rFonts w:eastAsia="Times New Roman" w:cstheme="majorBidi"/>
          <w:color w:val="C00000"/>
          <w:szCs w:val="24"/>
        </w:rPr>
        <w:t>$s0</w:t>
      </w:r>
      <w:r w:rsidRPr="000E2607">
        <w:rPr>
          <w:rFonts w:eastAsia="Times New Roman" w:cstheme="majorBidi"/>
          <w:color w:val="C00000"/>
          <w:szCs w:val="24"/>
        </w:rPr>
        <w:t>,2      # $</w:t>
      </w:r>
      <w:r w:rsidR="00D32573" w:rsidRPr="000E2607">
        <w:rPr>
          <w:rFonts w:eastAsia="Times New Roman" w:cstheme="majorBidi"/>
          <w:color w:val="C00000"/>
          <w:szCs w:val="24"/>
        </w:rPr>
        <w:t>t1</w:t>
      </w:r>
      <w:r w:rsidRPr="000E2607">
        <w:rPr>
          <w:rFonts w:eastAsia="Times New Roman" w:cstheme="majorBidi"/>
          <w:color w:val="C00000"/>
          <w:szCs w:val="24"/>
        </w:rPr>
        <w:t xml:space="preserve"> gets the bits in $s</w:t>
      </w:r>
      <w:r w:rsidR="00D32573" w:rsidRPr="000E2607">
        <w:rPr>
          <w:rFonts w:eastAsia="Times New Roman" w:cstheme="majorBidi"/>
          <w:color w:val="C00000"/>
          <w:szCs w:val="24"/>
        </w:rPr>
        <w:t>0</w:t>
      </w:r>
      <w:r w:rsidRPr="000E2607">
        <w:rPr>
          <w:rFonts w:eastAsia="Times New Roman" w:cstheme="majorBidi"/>
          <w:color w:val="C00000"/>
          <w:szCs w:val="24"/>
        </w:rPr>
        <w:t xml:space="preserve"> </w:t>
      </w:r>
    </w:p>
    <w:p w14:paraId="32DB58B4" w14:textId="00E51CA2" w:rsidR="009D2731" w:rsidRPr="000E2607" w:rsidRDefault="00AE42C6" w:rsidP="00646EF6">
      <w:pPr>
        <w:rPr>
          <w:rFonts w:eastAsia="Times New Roman" w:cstheme="majorBidi"/>
          <w:color w:val="C00000"/>
          <w:szCs w:val="24"/>
        </w:rPr>
      </w:pPr>
      <w:r w:rsidRPr="000E2607">
        <w:rPr>
          <w:rFonts w:eastAsia="Times New Roman" w:cstheme="majorBidi"/>
          <w:color w:val="C00000"/>
          <w:szCs w:val="24"/>
        </w:rPr>
        <w:t xml:space="preserve">                 </w:t>
      </w:r>
      <w:r w:rsidR="00CE72A0" w:rsidRPr="000E2607">
        <w:rPr>
          <w:rFonts w:eastAsia="Times New Roman" w:cstheme="majorBidi"/>
          <w:color w:val="C00000"/>
          <w:szCs w:val="24"/>
        </w:rPr>
        <w:t xml:space="preserve">       </w:t>
      </w:r>
      <w:r w:rsidRPr="000E2607">
        <w:rPr>
          <w:rFonts w:eastAsia="Times New Roman" w:cstheme="majorBidi"/>
          <w:color w:val="C00000"/>
          <w:szCs w:val="24"/>
        </w:rPr>
        <w:t xml:space="preserve">  # shifted left logical</w:t>
      </w:r>
      <w:r w:rsidR="00446B3E" w:rsidRPr="000E2607">
        <w:rPr>
          <w:rFonts w:eastAsia="Times New Roman" w:cstheme="majorBidi"/>
          <w:color w:val="C00000"/>
          <w:szCs w:val="24"/>
        </w:rPr>
        <w:t xml:space="preserve"> two times </w:t>
      </w:r>
    </w:p>
    <w:tbl>
      <w:tblPr>
        <w:tblW w:w="9359"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76"/>
        <w:gridCol w:w="7583"/>
      </w:tblGrid>
      <w:tr w:rsidR="009D2731" w:rsidRPr="009D2731" w14:paraId="795E228F" w14:textId="77777777" w:rsidTr="009D273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6ED5621" w14:textId="077FB2FA" w:rsidR="009D2731" w:rsidRPr="009D2731" w:rsidRDefault="009D2731" w:rsidP="009D2731">
            <w:pPr>
              <w:spacing w:after="0" w:line="240" w:lineRule="auto"/>
              <w:rPr>
                <w:rFonts w:eastAsia="Times New Roman" w:cstheme="majorBidi"/>
                <w:szCs w:val="24"/>
              </w:rPr>
            </w:pPr>
            <w:r w:rsidRPr="00655309">
              <w:rPr>
                <w:rFonts w:eastAsia="Times New Roman" w:cstheme="majorBidi"/>
                <w:szCs w:val="24"/>
              </w:rPr>
              <w:t>De</w:t>
            </w:r>
            <w:r>
              <w:rPr>
                <w:rFonts w:eastAsia="Times New Roman" w:cstheme="majorBidi"/>
                <w:szCs w:val="24"/>
              </w:rPr>
              <w:t>monstration</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96B02FA" w14:textId="77777777" w:rsidR="009D2731" w:rsidRPr="009D2731" w:rsidRDefault="009D2731" w:rsidP="009D2731">
            <w:pPr>
              <w:spacing w:after="0" w:line="240" w:lineRule="auto"/>
              <w:rPr>
                <w:rFonts w:eastAsia="Times New Roman" w:cstheme="majorBidi"/>
                <w:szCs w:val="24"/>
              </w:rPr>
            </w:pPr>
            <w:r w:rsidRPr="009D2731">
              <w:rPr>
                <w:rFonts w:eastAsia="Times New Roman" w:cstheme="majorBidi"/>
                <w:szCs w:val="24"/>
              </w:rPr>
              <w:t>Shifts a register value left by the shift amount listed in the instruction and places the result in a third register. Zeroes are shifted in.</w:t>
            </w:r>
          </w:p>
        </w:tc>
      </w:tr>
      <w:tr w:rsidR="009D2731" w:rsidRPr="009D2731" w14:paraId="7EBD4973" w14:textId="77777777" w:rsidTr="009D273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122EF9E" w14:textId="4901C503" w:rsidR="009D2731" w:rsidRPr="009D2731" w:rsidRDefault="009D2731" w:rsidP="009D2731">
            <w:pPr>
              <w:spacing w:after="0" w:line="240" w:lineRule="auto"/>
              <w:rPr>
                <w:rFonts w:eastAsia="Times New Roman" w:cstheme="majorBidi"/>
                <w:szCs w:val="24"/>
              </w:rPr>
            </w:pPr>
            <w:r w:rsidRPr="00655309">
              <w:rPr>
                <w:rFonts w:eastAsia="Times New Roman" w:cstheme="majorBidi"/>
                <w:szCs w:val="24"/>
              </w:rPr>
              <w:t>Operation</w:t>
            </w:r>
            <w:r>
              <w:rPr>
                <w:rFonts w:eastAsia="Times New Roman" w:cstheme="majorBidi"/>
                <w:szCs w:val="24"/>
              </w:rPr>
              <w:t xml:space="preserve"> meaning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95EA3C3" w14:textId="2F1BFE20" w:rsidR="009D2731" w:rsidRPr="009D2731" w:rsidRDefault="009D2731" w:rsidP="009D2731">
            <w:pPr>
              <w:spacing w:after="0" w:line="240" w:lineRule="auto"/>
              <w:rPr>
                <w:rFonts w:eastAsia="Times New Roman" w:cstheme="majorBidi"/>
                <w:szCs w:val="24"/>
              </w:rPr>
            </w:pPr>
            <w:r w:rsidRPr="009D2731">
              <w:rPr>
                <w:rFonts w:eastAsia="Times New Roman" w:cstheme="majorBidi"/>
                <w:szCs w:val="24"/>
              </w:rPr>
              <w:t>$</w:t>
            </w:r>
            <w:r w:rsidR="00E50C6B">
              <w:rPr>
                <w:rFonts w:eastAsia="Times New Roman" w:cstheme="majorBidi"/>
                <w:szCs w:val="24"/>
              </w:rPr>
              <w:t>f</w:t>
            </w:r>
            <w:r w:rsidRPr="009D2731">
              <w:rPr>
                <w:rFonts w:eastAsia="Times New Roman" w:cstheme="majorBidi"/>
                <w:szCs w:val="24"/>
              </w:rPr>
              <w:t xml:space="preserve"> = $</w:t>
            </w:r>
            <w:r w:rsidR="00E50C6B">
              <w:rPr>
                <w:rFonts w:eastAsia="Times New Roman" w:cstheme="majorBidi"/>
                <w:szCs w:val="24"/>
              </w:rPr>
              <w:t>s</w:t>
            </w:r>
            <w:r w:rsidRPr="009D2731">
              <w:rPr>
                <w:rFonts w:eastAsia="Times New Roman" w:cstheme="majorBidi"/>
                <w:szCs w:val="24"/>
              </w:rPr>
              <w:t xml:space="preserve"> &lt;&lt; </w:t>
            </w:r>
            <w:r w:rsidR="00E50C6B">
              <w:rPr>
                <w:rFonts w:eastAsia="Times New Roman" w:cstheme="majorBidi"/>
                <w:szCs w:val="24"/>
              </w:rPr>
              <w:t>k</w:t>
            </w:r>
            <w:r w:rsidRPr="009D2731">
              <w:rPr>
                <w:rFonts w:eastAsia="Times New Roman" w:cstheme="majorBidi"/>
                <w:szCs w:val="24"/>
              </w:rPr>
              <w:t>; advance_pc (4);</w:t>
            </w:r>
          </w:p>
        </w:tc>
      </w:tr>
      <w:tr w:rsidR="009D2731" w:rsidRPr="009D2731" w14:paraId="09F78B44" w14:textId="77777777" w:rsidTr="009D273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EA79692" w14:textId="63EFD3A9" w:rsidR="009D2731" w:rsidRPr="009D2731" w:rsidRDefault="009D2731" w:rsidP="009D2731">
            <w:pPr>
              <w:spacing w:after="0" w:line="240" w:lineRule="auto"/>
              <w:rPr>
                <w:rFonts w:eastAsia="Times New Roman" w:cstheme="majorBidi"/>
                <w:szCs w:val="24"/>
              </w:rPr>
            </w:pPr>
            <w:r w:rsidRPr="00655309">
              <w:rPr>
                <w:rFonts w:eastAsia="Times New Roman" w:cstheme="majorBidi"/>
                <w:szCs w:val="24"/>
              </w:rPr>
              <w:t>Syntax</w:t>
            </w:r>
            <w:r>
              <w:rPr>
                <w:rFonts w:eastAsia="Times New Roman" w:cstheme="majorBidi"/>
                <w:szCs w:val="24"/>
              </w:rPr>
              <w:t xml:space="preserve"> form</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BD79EE5" w14:textId="53C5A7FB" w:rsidR="009D2731" w:rsidRPr="009D2731" w:rsidRDefault="009D2731" w:rsidP="009D2731">
            <w:pPr>
              <w:spacing w:after="0" w:line="240" w:lineRule="auto"/>
              <w:rPr>
                <w:rFonts w:eastAsia="Times New Roman" w:cstheme="majorBidi"/>
                <w:szCs w:val="24"/>
              </w:rPr>
            </w:pPr>
            <w:proofErr w:type="spellStart"/>
            <w:r w:rsidRPr="009D2731">
              <w:rPr>
                <w:rFonts w:eastAsia="Times New Roman" w:cstheme="majorBidi"/>
                <w:szCs w:val="24"/>
              </w:rPr>
              <w:t>sll</w:t>
            </w:r>
            <w:proofErr w:type="spellEnd"/>
            <w:r w:rsidRPr="009D2731">
              <w:rPr>
                <w:rFonts w:eastAsia="Times New Roman" w:cstheme="majorBidi"/>
                <w:szCs w:val="24"/>
              </w:rPr>
              <w:t> $</w:t>
            </w:r>
            <w:r w:rsidR="00CE3C80">
              <w:rPr>
                <w:rFonts w:eastAsia="Times New Roman" w:cstheme="majorBidi"/>
                <w:szCs w:val="24"/>
              </w:rPr>
              <w:t>f</w:t>
            </w:r>
            <w:r w:rsidRPr="009D2731">
              <w:rPr>
                <w:rFonts w:eastAsia="Times New Roman" w:cstheme="majorBidi"/>
                <w:szCs w:val="24"/>
              </w:rPr>
              <w:t>, $</w:t>
            </w:r>
            <w:r w:rsidR="00CE3C80">
              <w:rPr>
                <w:rFonts w:eastAsia="Times New Roman" w:cstheme="majorBidi"/>
                <w:szCs w:val="24"/>
              </w:rPr>
              <w:t>s</w:t>
            </w:r>
            <w:r w:rsidRPr="009D2731">
              <w:rPr>
                <w:rFonts w:eastAsia="Times New Roman" w:cstheme="majorBidi"/>
                <w:szCs w:val="24"/>
              </w:rPr>
              <w:t xml:space="preserve">, </w:t>
            </w:r>
            <w:r w:rsidR="00E50C6B">
              <w:rPr>
                <w:rFonts w:eastAsia="Times New Roman" w:cstheme="majorBidi"/>
                <w:szCs w:val="24"/>
              </w:rPr>
              <w:t>k</w:t>
            </w:r>
          </w:p>
        </w:tc>
      </w:tr>
      <w:tr w:rsidR="009D2731" w:rsidRPr="009D2731" w14:paraId="5CF53124" w14:textId="77777777" w:rsidTr="009D273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FE55DA3" w14:textId="0297F6DB" w:rsidR="009D2731" w:rsidRPr="009D2731" w:rsidRDefault="009D2731" w:rsidP="009D2731">
            <w:pPr>
              <w:spacing w:after="0" w:line="240" w:lineRule="auto"/>
              <w:rPr>
                <w:rFonts w:eastAsia="Times New Roman" w:cstheme="majorBidi"/>
                <w:szCs w:val="24"/>
              </w:rPr>
            </w:pPr>
            <w:r>
              <w:rPr>
                <w:rFonts w:eastAsia="Times New Roman" w:cstheme="majorBidi"/>
                <w:szCs w:val="24"/>
              </w:rPr>
              <w:t>Coding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1127A94" w14:textId="07CDAB6B" w:rsidR="009D2731" w:rsidRPr="009D2731" w:rsidRDefault="009D2731" w:rsidP="009D2731">
            <w:pPr>
              <w:spacing w:after="0" w:line="240" w:lineRule="auto"/>
              <w:rPr>
                <w:rFonts w:eastAsia="Times New Roman" w:cstheme="majorBidi"/>
                <w:szCs w:val="24"/>
              </w:rPr>
            </w:pPr>
            <w:r w:rsidRPr="009D2731">
              <w:rPr>
                <w:rFonts w:eastAsia="Times New Roman" w:cstheme="majorBidi"/>
                <w:szCs w:val="24"/>
              </w:rPr>
              <w:t>0000 00</w:t>
            </w:r>
            <w:r w:rsidR="00C32530">
              <w:rPr>
                <w:rFonts w:eastAsia="Times New Roman" w:cstheme="majorBidi"/>
                <w:szCs w:val="24"/>
              </w:rPr>
              <w:t>tt</w:t>
            </w:r>
            <w:r w:rsidRPr="009D2731">
              <w:rPr>
                <w:rFonts w:eastAsia="Times New Roman" w:cstheme="majorBidi"/>
                <w:szCs w:val="24"/>
              </w:rPr>
              <w:t> </w:t>
            </w:r>
            <w:proofErr w:type="spellStart"/>
            <w:r w:rsidR="00C32530">
              <w:rPr>
                <w:rFonts w:eastAsia="Times New Roman" w:cstheme="majorBidi"/>
                <w:szCs w:val="24"/>
              </w:rPr>
              <w:t>ttts</w:t>
            </w:r>
            <w:proofErr w:type="spellEnd"/>
            <w:r w:rsidRPr="009D2731">
              <w:rPr>
                <w:rFonts w:eastAsia="Times New Roman" w:cstheme="majorBidi"/>
                <w:szCs w:val="24"/>
              </w:rPr>
              <w:t> </w:t>
            </w:r>
            <w:proofErr w:type="spellStart"/>
            <w:r w:rsidR="00C32530">
              <w:rPr>
                <w:rFonts w:eastAsia="Times New Roman" w:cstheme="majorBidi"/>
                <w:szCs w:val="24"/>
              </w:rPr>
              <w:t>ssss</w:t>
            </w:r>
            <w:proofErr w:type="spellEnd"/>
            <w:r w:rsidRPr="009D2731">
              <w:rPr>
                <w:rFonts w:eastAsia="Times New Roman" w:cstheme="majorBidi"/>
                <w:szCs w:val="24"/>
              </w:rPr>
              <w:t> </w:t>
            </w:r>
            <w:proofErr w:type="spellStart"/>
            <w:r w:rsidR="00C32530">
              <w:rPr>
                <w:rFonts w:eastAsia="Times New Roman" w:cstheme="majorBidi"/>
                <w:szCs w:val="24"/>
              </w:rPr>
              <w:t>ffff</w:t>
            </w:r>
            <w:proofErr w:type="spellEnd"/>
            <w:r w:rsidRPr="009D2731">
              <w:rPr>
                <w:rFonts w:eastAsia="Times New Roman" w:cstheme="majorBidi"/>
                <w:szCs w:val="24"/>
              </w:rPr>
              <w:t> </w:t>
            </w:r>
            <w:proofErr w:type="spellStart"/>
            <w:r w:rsidR="00C32530">
              <w:rPr>
                <w:rFonts w:eastAsia="Times New Roman" w:cstheme="majorBidi"/>
                <w:szCs w:val="24"/>
              </w:rPr>
              <w:t>fkkk</w:t>
            </w:r>
            <w:proofErr w:type="spellEnd"/>
            <w:r w:rsidRPr="009D2731">
              <w:rPr>
                <w:rFonts w:eastAsia="Times New Roman" w:cstheme="majorBidi"/>
                <w:szCs w:val="24"/>
              </w:rPr>
              <w:t> </w:t>
            </w:r>
            <w:r w:rsidR="00C32530">
              <w:rPr>
                <w:rFonts w:eastAsia="Times New Roman" w:cstheme="majorBidi"/>
                <w:szCs w:val="24"/>
              </w:rPr>
              <w:t>kk</w:t>
            </w:r>
            <w:r w:rsidRPr="009D2731">
              <w:rPr>
                <w:rFonts w:eastAsia="Times New Roman" w:cstheme="majorBidi"/>
                <w:szCs w:val="24"/>
              </w:rPr>
              <w:t>00 0000</w:t>
            </w:r>
          </w:p>
        </w:tc>
      </w:tr>
    </w:tbl>
    <w:p w14:paraId="28C5095D" w14:textId="4F16A596" w:rsidR="00AE42C6" w:rsidRPr="00AE42C6" w:rsidRDefault="00AE42C6" w:rsidP="00646EF6">
      <w:pPr>
        <w:rPr>
          <w:rFonts w:eastAsia="Times New Roman" w:cstheme="majorBidi"/>
          <w:color w:val="000000"/>
          <w:szCs w:val="24"/>
        </w:rPr>
      </w:pPr>
      <w:r w:rsidRPr="00AE42C6">
        <w:rPr>
          <w:rFonts w:eastAsia="Times New Roman" w:cstheme="majorBidi"/>
          <w:color w:val="000000"/>
          <w:szCs w:val="24"/>
        </w:rPr>
        <w:t xml:space="preserve"> </w:t>
      </w:r>
    </w:p>
    <w:p w14:paraId="3DD16D9E" w14:textId="06F2B270" w:rsidR="00CE72A0" w:rsidRPr="005A2687" w:rsidRDefault="00F00FBE" w:rsidP="005A2687">
      <w:pPr>
        <w:pStyle w:val="Heading2"/>
      </w:pPr>
      <w:bookmarkStart w:id="40" w:name="_Toc41805703"/>
      <w:r w:rsidRPr="005A2687">
        <w:t>SRL:</w:t>
      </w:r>
      <w:bookmarkEnd w:id="40"/>
    </w:p>
    <w:p w14:paraId="01C0BA5F" w14:textId="69E65D08" w:rsidR="00BA675A" w:rsidRPr="00BA675A" w:rsidRDefault="00BA675A" w:rsidP="00BA675A">
      <w:pPr>
        <w:rPr>
          <w:rFonts w:cstheme="majorBidi"/>
          <w:color w:val="000000" w:themeColor="text1"/>
          <w:szCs w:val="24"/>
        </w:rPr>
      </w:pPr>
      <w:r w:rsidRPr="00BA675A">
        <w:rPr>
          <w:rFonts w:cstheme="majorBidi"/>
          <w:color w:val="000000" w:themeColor="text1"/>
          <w:szCs w:val="24"/>
        </w:rPr>
        <w:t xml:space="preserve">A Shift </w:t>
      </w:r>
      <w:r>
        <w:rPr>
          <w:rFonts w:cstheme="majorBidi"/>
          <w:color w:val="000000" w:themeColor="text1"/>
          <w:szCs w:val="24"/>
        </w:rPr>
        <w:t>Right</w:t>
      </w:r>
      <w:r w:rsidRPr="00BA675A">
        <w:rPr>
          <w:rFonts w:cstheme="majorBidi"/>
          <w:color w:val="000000" w:themeColor="text1"/>
          <w:szCs w:val="24"/>
        </w:rPr>
        <w:t xml:space="preserve"> Logic of one position moves each bit in the register to one side by one. The </w:t>
      </w:r>
      <w:r>
        <w:rPr>
          <w:rFonts w:cstheme="majorBidi"/>
          <w:color w:val="000000" w:themeColor="text1"/>
          <w:szCs w:val="24"/>
        </w:rPr>
        <w:t>left</w:t>
      </w:r>
      <w:r w:rsidRPr="00BA675A">
        <w:rPr>
          <w:rFonts w:cstheme="majorBidi"/>
          <w:color w:val="000000" w:themeColor="text1"/>
          <w:szCs w:val="24"/>
        </w:rPr>
        <w:t xml:space="preserve">-most bit is supplanted by a zero piece and the </w:t>
      </w:r>
      <w:r>
        <w:rPr>
          <w:rFonts w:cstheme="majorBidi"/>
          <w:color w:val="000000" w:themeColor="text1"/>
          <w:szCs w:val="24"/>
        </w:rPr>
        <w:t>right</w:t>
      </w:r>
      <w:r w:rsidRPr="00BA675A">
        <w:rPr>
          <w:rFonts w:cstheme="majorBidi"/>
          <w:color w:val="000000" w:themeColor="text1"/>
          <w:szCs w:val="24"/>
        </w:rPr>
        <w:t xml:space="preserve"> most bit is discarded.</w:t>
      </w:r>
    </w:p>
    <w:p w14:paraId="59BA8F53" w14:textId="2E4C777E" w:rsidR="00BA675A" w:rsidRDefault="00BA675A" w:rsidP="008E5347">
      <w:pPr>
        <w:rPr>
          <w:rFonts w:cstheme="majorBidi"/>
          <w:color w:val="000000" w:themeColor="text1"/>
          <w:szCs w:val="24"/>
        </w:rPr>
      </w:pPr>
      <w:r w:rsidRPr="00BA675A">
        <w:rPr>
          <w:rFonts w:cstheme="majorBidi"/>
          <w:color w:val="000000" w:themeColor="text1"/>
          <w:szCs w:val="24"/>
        </w:rPr>
        <w:t xml:space="preserve">Shifting by two positions is equivalent to shifting by one position, but the bits are only shifted twice. Shifting by zero positions leaves the entered bits unchanged. </w:t>
      </w:r>
    </w:p>
    <w:p w14:paraId="4690D977" w14:textId="5F81DE33" w:rsidR="00AF15E2" w:rsidRDefault="00AF15E2" w:rsidP="008E5347">
      <w:pPr>
        <w:rPr>
          <w:rFonts w:cstheme="majorBidi"/>
          <w:color w:val="000000" w:themeColor="text1"/>
          <w:szCs w:val="24"/>
        </w:rPr>
      </w:pPr>
      <w:r>
        <w:rPr>
          <w:rFonts w:cstheme="majorBidi"/>
          <w:color w:val="000000" w:themeColor="text1"/>
          <w:szCs w:val="24"/>
        </w:rPr>
        <w:t xml:space="preserve">The only disadvantage </w:t>
      </w:r>
      <w:r w:rsidR="004D7497">
        <w:rPr>
          <w:rFonts w:cstheme="majorBidi"/>
          <w:color w:val="000000" w:themeColor="text1"/>
          <w:szCs w:val="24"/>
        </w:rPr>
        <w:t xml:space="preserve">which might make this instruction not practical enough, is that if a negative number </w:t>
      </w:r>
      <w:r w:rsidR="00C7105D">
        <w:rPr>
          <w:rFonts w:cstheme="majorBidi"/>
          <w:color w:val="000000" w:themeColor="text1"/>
          <w:szCs w:val="24"/>
        </w:rPr>
        <w:t xml:space="preserve">is stored in a register and then shifted, the </w:t>
      </w:r>
      <w:r w:rsidR="00181F9C">
        <w:rPr>
          <w:rFonts w:cstheme="majorBidi"/>
          <w:color w:val="000000" w:themeColor="text1"/>
          <w:szCs w:val="24"/>
        </w:rPr>
        <w:t>bits after shifting won’t be the same and would be positive which is not logical.</w:t>
      </w:r>
    </w:p>
    <w:p w14:paraId="14363CB9" w14:textId="175D02F3" w:rsidR="00181F9C" w:rsidRPr="00A12EBB" w:rsidRDefault="00793112" w:rsidP="008E5347">
      <w:pPr>
        <w:rPr>
          <w:rFonts w:cstheme="majorBidi"/>
          <w:color w:val="C00000"/>
          <w:szCs w:val="24"/>
        </w:rPr>
      </w:pPr>
      <w:r w:rsidRPr="00A12EBB">
        <w:rPr>
          <w:rFonts w:cstheme="majorBidi"/>
          <w:color w:val="C00000"/>
          <w:szCs w:val="24"/>
        </w:rPr>
        <w:t>i.e.:</w:t>
      </w:r>
    </w:p>
    <w:p w14:paraId="12E1FE7B" w14:textId="6D151713" w:rsidR="00793112" w:rsidRPr="00A12EBB" w:rsidRDefault="00793112" w:rsidP="00793112">
      <w:pPr>
        <w:pStyle w:val="HTMLPreformatted"/>
        <w:textAlignment w:val="baseline"/>
        <w:rPr>
          <w:rStyle w:val="HTMLCode"/>
          <w:rFonts w:asciiTheme="majorBidi" w:hAnsiTheme="majorBidi" w:cstheme="majorBidi"/>
          <w:color w:val="C00000"/>
          <w:sz w:val="24"/>
          <w:szCs w:val="24"/>
          <w:bdr w:val="none" w:sz="0" w:space="0" w:color="auto" w:frame="1"/>
        </w:rPr>
      </w:pPr>
      <w:proofErr w:type="spellStart"/>
      <w:r w:rsidRPr="00A12EBB">
        <w:rPr>
          <w:rStyle w:val="HTMLCode"/>
          <w:rFonts w:asciiTheme="majorBidi" w:hAnsiTheme="majorBidi" w:cstheme="majorBidi"/>
          <w:color w:val="C00000"/>
          <w:sz w:val="24"/>
          <w:szCs w:val="24"/>
          <w:bdr w:val="none" w:sz="0" w:space="0" w:color="auto" w:frame="1"/>
        </w:rPr>
        <w:t>srl</w:t>
      </w:r>
      <w:proofErr w:type="spellEnd"/>
      <w:r w:rsidRPr="00A12EBB">
        <w:rPr>
          <w:rStyle w:val="HTMLCode"/>
          <w:rFonts w:asciiTheme="majorBidi" w:hAnsiTheme="majorBidi" w:cstheme="majorBidi"/>
          <w:color w:val="C00000"/>
          <w:sz w:val="24"/>
          <w:szCs w:val="24"/>
          <w:bdr w:val="none" w:sz="0" w:space="0" w:color="auto" w:frame="1"/>
        </w:rPr>
        <w:t xml:space="preserve"> $t3, $t3, 1        </w:t>
      </w:r>
      <w:r w:rsidR="00C75414" w:rsidRPr="00A12EBB">
        <w:rPr>
          <w:rStyle w:val="HTMLCode"/>
          <w:rFonts w:asciiTheme="majorBidi" w:hAnsiTheme="majorBidi" w:cstheme="majorBidi"/>
          <w:color w:val="C00000"/>
          <w:sz w:val="24"/>
          <w:szCs w:val="24"/>
          <w:bdr w:val="none" w:sz="0" w:space="0" w:color="auto" w:frame="1"/>
        </w:rPr>
        <w:t>#The bits stored in $t3 (0</w:t>
      </w:r>
      <w:r w:rsidR="0026094A" w:rsidRPr="00A12EBB">
        <w:rPr>
          <w:rStyle w:val="HTMLCode"/>
          <w:rFonts w:asciiTheme="majorBidi" w:hAnsiTheme="majorBidi" w:cstheme="majorBidi"/>
          <w:color w:val="C00000"/>
          <w:sz w:val="24"/>
          <w:szCs w:val="24"/>
          <w:bdr w:val="none" w:sz="0" w:space="0" w:color="auto" w:frame="1"/>
        </w:rPr>
        <w:t>110)</w:t>
      </w:r>
      <w:r w:rsidR="00C75414" w:rsidRPr="00A12EBB">
        <w:rPr>
          <w:rStyle w:val="HTMLCode"/>
          <w:rFonts w:asciiTheme="majorBidi" w:hAnsiTheme="majorBidi" w:cstheme="majorBidi"/>
          <w:color w:val="C00000"/>
          <w:sz w:val="24"/>
          <w:szCs w:val="24"/>
          <w:bdr w:val="none" w:sz="0" w:space="0" w:color="auto" w:frame="1"/>
        </w:rPr>
        <w:t xml:space="preserve"> will be shifted once to the right</w:t>
      </w:r>
      <w:r w:rsidR="0026094A" w:rsidRPr="00A12EBB">
        <w:rPr>
          <w:rStyle w:val="HTMLCode"/>
          <w:rFonts w:asciiTheme="majorBidi" w:hAnsiTheme="majorBidi" w:cstheme="majorBidi"/>
          <w:color w:val="C00000"/>
          <w:sz w:val="24"/>
          <w:szCs w:val="24"/>
          <w:bdr w:val="none" w:sz="0" w:space="0" w:color="auto" w:frame="1"/>
        </w:rPr>
        <w:t xml:space="preserve"> (0011)</w:t>
      </w:r>
    </w:p>
    <w:p w14:paraId="5D233321" w14:textId="2A6D6350" w:rsidR="00686816" w:rsidRDefault="00686816" w:rsidP="00793112">
      <w:pPr>
        <w:pStyle w:val="HTMLPreformatted"/>
        <w:textAlignment w:val="baseline"/>
        <w:rPr>
          <w:rStyle w:val="HTMLCode"/>
          <w:rFonts w:asciiTheme="majorBidi" w:hAnsiTheme="majorBidi" w:cstheme="majorBidi"/>
          <w:color w:val="242729"/>
          <w:sz w:val="24"/>
          <w:szCs w:val="24"/>
          <w:bdr w:val="none" w:sz="0" w:space="0" w:color="auto" w:frame="1"/>
        </w:rPr>
      </w:pPr>
    </w:p>
    <w:tbl>
      <w:tblPr>
        <w:tblW w:w="9359"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89"/>
        <w:gridCol w:w="7570"/>
      </w:tblGrid>
      <w:tr w:rsidR="00686816" w:rsidRPr="00686816" w14:paraId="69CC8A8E" w14:textId="77777777" w:rsidTr="0068681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43FEB57" w14:textId="16EE5A2B" w:rsidR="00686816" w:rsidRPr="00686816" w:rsidRDefault="00686816" w:rsidP="00686816">
            <w:pPr>
              <w:spacing w:after="0" w:line="240" w:lineRule="auto"/>
              <w:rPr>
                <w:rFonts w:ascii="Times New Roman" w:eastAsia="Times New Roman" w:hAnsi="Times New Roman" w:cs="Times New Roman"/>
                <w:szCs w:val="24"/>
              </w:rPr>
            </w:pPr>
            <w:r w:rsidRPr="00655309">
              <w:rPr>
                <w:rFonts w:eastAsia="Times New Roman" w:cstheme="majorBidi"/>
                <w:szCs w:val="24"/>
              </w:rPr>
              <w:t>De</w:t>
            </w:r>
            <w:r>
              <w:rPr>
                <w:rFonts w:eastAsia="Times New Roman" w:cstheme="majorBidi"/>
                <w:szCs w:val="24"/>
              </w:rPr>
              <w:t>monstration</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E1F1745" w14:textId="77777777" w:rsidR="00686816" w:rsidRPr="00686816" w:rsidRDefault="00686816" w:rsidP="00686816">
            <w:pPr>
              <w:spacing w:after="0" w:line="240" w:lineRule="auto"/>
              <w:rPr>
                <w:rFonts w:ascii="Times New Roman" w:eastAsia="Times New Roman" w:hAnsi="Times New Roman" w:cs="Times New Roman"/>
                <w:szCs w:val="24"/>
              </w:rPr>
            </w:pPr>
            <w:r w:rsidRPr="00686816">
              <w:rPr>
                <w:rFonts w:ascii="Times New Roman" w:eastAsia="Times New Roman" w:hAnsi="Times New Roman" w:cs="Times New Roman"/>
                <w:szCs w:val="24"/>
              </w:rPr>
              <w:t>Shifts a register value right by the shift amount (shamt) and places the value in the destination register. Zeroes are shifted in.</w:t>
            </w:r>
          </w:p>
        </w:tc>
      </w:tr>
      <w:tr w:rsidR="00686816" w:rsidRPr="00686816" w14:paraId="2953937C" w14:textId="77777777" w:rsidTr="0068681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A43016" w14:textId="5105CF01" w:rsidR="00686816" w:rsidRPr="00686816" w:rsidRDefault="00686816" w:rsidP="00686816">
            <w:pPr>
              <w:spacing w:after="0" w:line="240" w:lineRule="auto"/>
              <w:rPr>
                <w:rFonts w:ascii="Times New Roman" w:eastAsia="Times New Roman" w:hAnsi="Times New Roman" w:cs="Times New Roman"/>
                <w:szCs w:val="24"/>
              </w:rPr>
            </w:pPr>
            <w:r w:rsidRPr="00655309">
              <w:rPr>
                <w:rFonts w:eastAsia="Times New Roman" w:cstheme="majorBidi"/>
                <w:szCs w:val="24"/>
              </w:rPr>
              <w:t>Operation</w:t>
            </w:r>
            <w:r>
              <w:rPr>
                <w:rFonts w:eastAsia="Times New Roman" w:cstheme="majorBidi"/>
                <w:szCs w:val="24"/>
              </w:rPr>
              <w:t xml:space="preserve"> meaning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3DD3C00" w14:textId="47492E13" w:rsidR="00686816" w:rsidRPr="00686816" w:rsidRDefault="00686816" w:rsidP="00686816">
            <w:pPr>
              <w:spacing w:after="0" w:line="240" w:lineRule="auto"/>
              <w:rPr>
                <w:rFonts w:ascii="Times New Roman" w:eastAsia="Times New Roman" w:hAnsi="Times New Roman" w:cs="Times New Roman"/>
                <w:szCs w:val="24"/>
              </w:rPr>
            </w:pPr>
            <w:r w:rsidRPr="00686816">
              <w:rPr>
                <w:rFonts w:ascii="Times New Roman" w:eastAsia="Times New Roman" w:hAnsi="Times New Roman" w:cs="Times New Roman"/>
                <w:szCs w:val="24"/>
              </w:rPr>
              <w:t>$</w:t>
            </w:r>
            <w:r w:rsidR="00D04F28">
              <w:rPr>
                <w:rFonts w:ascii="Times New Roman" w:eastAsia="Times New Roman" w:hAnsi="Times New Roman" w:cs="Times New Roman"/>
                <w:szCs w:val="24"/>
              </w:rPr>
              <w:t>f</w:t>
            </w:r>
            <w:r w:rsidRPr="00686816">
              <w:rPr>
                <w:rFonts w:ascii="Times New Roman" w:eastAsia="Times New Roman" w:hAnsi="Times New Roman" w:cs="Times New Roman"/>
                <w:szCs w:val="24"/>
              </w:rPr>
              <w:t xml:space="preserve"> = $</w:t>
            </w:r>
            <w:r w:rsidR="00D04F28">
              <w:rPr>
                <w:rFonts w:ascii="Times New Roman" w:eastAsia="Times New Roman" w:hAnsi="Times New Roman" w:cs="Times New Roman"/>
                <w:szCs w:val="24"/>
              </w:rPr>
              <w:t>s</w:t>
            </w:r>
            <w:r w:rsidRPr="00686816">
              <w:rPr>
                <w:rFonts w:ascii="Times New Roman" w:eastAsia="Times New Roman" w:hAnsi="Times New Roman" w:cs="Times New Roman"/>
                <w:szCs w:val="24"/>
              </w:rPr>
              <w:t xml:space="preserve"> &gt;&gt; </w:t>
            </w:r>
            <w:r w:rsidR="00D04F28">
              <w:rPr>
                <w:rFonts w:ascii="Times New Roman" w:eastAsia="Times New Roman" w:hAnsi="Times New Roman" w:cs="Times New Roman"/>
                <w:szCs w:val="24"/>
              </w:rPr>
              <w:t>k</w:t>
            </w:r>
            <w:r w:rsidRPr="00686816">
              <w:rPr>
                <w:rFonts w:ascii="Times New Roman" w:eastAsia="Times New Roman" w:hAnsi="Times New Roman" w:cs="Times New Roman"/>
                <w:szCs w:val="24"/>
              </w:rPr>
              <w:t>; advance_pc (4);</w:t>
            </w:r>
          </w:p>
        </w:tc>
      </w:tr>
      <w:tr w:rsidR="00686816" w:rsidRPr="00686816" w14:paraId="1A8BAF20" w14:textId="77777777" w:rsidTr="0068681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0C02993" w14:textId="66E339B8" w:rsidR="00686816" w:rsidRPr="00686816" w:rsidRDefault="00686816" w:rsidP="00686816">
            <w:pPr>
              <w:spacing w:after="0" w:line="240" w:lineRule="auto"/>
              <w:rPr>
                <w:rFonts w:ascii="Times New Roman" w:eastAsia="Times New Roman" w:hAnsi="Times New Roman" w:cs="Times New Roman"/>
                <w:szCs w:val="24"/>
              </w:rPr>
            </w:pPr>
            <w:r w:rsidRPr="00655309">
              <w:rPr>
                <w:rFonts w:eastAsia="Times New Roman" w:cstheme="majorBidi"/>
                <w:szCs w:val="24"/>
              </w:rPr>
              <w:t>Syntax</w:t>
            </w:r>
            <w:r>
              <w:rPr>
                <w:rFonts w:eastAsia="Times New Roman" w:cstheme="majorBidi"/>
                <w:szCs w:val="24"/>
              </w:rPr>
              <w:t xml:space="preserve"> form</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EF72678" w14:textId="574B3AE8" w:rsidR="00686816" w:rsidRPr="00686816" w:rsidRDefault="00686816" w:rsidP="00686816">
            <w:pPr>
              <w:spacing w:after="0" w:line="240" w:lineRule="auto"/>
              <w:rPr>
                <w:rFonts w:ascii="Times New Roman" w:eastAsia="Times New Roman" w:hAnsi="Times New Roman" w:cs="Times New Roman"/>
                <w:szCs w:val="24"/>
              </w:rPr>
            </w:pPr>
            <w:proofErr w:type="spellStart"/>
            <w:r w:rsidRPr="00686816">
              <w:rPr>
                <w:rFonts w:ascii="Times New Roman" w:eastAsia="Times New Roman" w:hAnsi="Times New Roman" w:cs="Times New Roman"/>
                <w:szCs w:val="24"/>
              </w:rPr>
              <w:t>srl</w:t>
            </w:r>
            <w:proofErr w:type="spellEnd"/>
            <w:r w:rsidRPr="00686816">
              <w:rPr>
                <w:rFonts w:ascii="Times New Roman" w:eastAsia="Times New Roman" w:hAnsi="Times New Roman" w:cs="Times New Roman"/>
                <w:szCs w:val="24"/>
              </w:rPr>
              <w:t> $</w:t>
            </w:r>
            <w:r w:rsidR="00D04F28">
              <w:rPr>
                <w:rFonts w:ascii="Times New Roman" w:eastAsia="Times New Roman" w:hAnsi="Times New Roman" w:cs="Times New Roman"/>
                <w:szCs w:val="24"/>
              </w:rPr>
              <w:t>f</w:t>
            </w:r>
            <w:r w:rsidRPr="00686816">
              <w:rPr>
                <w:rFonts w:ascii="Times New Roman" w:eastAsia="Times New Roman" w:hAnsi="Times New Roman" w:cs="Times New Roman"/>
                <w:szCs w:val="24"/>
              </w:rPr>
              <w:t>, $</w:t>
            </w:r>
            <w:r w:rsidR="00D04F28">
              <w:rPr>
                <w:rFonts w:ascii="Times New Roman" w:eastAsia="Times New Roman" w:hAnsi="Times New Roman" w:cs="Times New Roman"/>
                <w:szCs w:val="24"/>
              </w:rPr>
              <w:t>s</w:t>
            </w:r>
            <w:r w:rsidRPr="00686816">
              <w:rPr>
                <w:rFonts w:ascii="Times New Roman" w:eastAsia="Times New Roman" w:hAnsi="Times New Roman" w:cs="Times New Roman"/>
                <w:szCs w:val="24"/>
              </w:rPr>
              <w:t xml:space="preserve">, </w:t>
            </w:r>
            <w:r w:rsidR="00D04F28">
              <w:rPr>
                <w:rFonts w:ascii="Times New Roman" w:eastAsia="Times New Roman" w:hAnsi="Times New Roman" w:cs="Times New Roman"/>
                <w:szCs w:val="24"/>
              </w:rPr>
              <w:t>k</w:t>
            </w:r>
          </w:p>
        </w:tc>
      </w:tr>
      <w:tr w:rsidR="00686816" w:rsidRPr="00686816" w14:paraId="4BDA6E71" w14:textId="77777777" w:rsidTr="0068681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93D0774" w14:textId="362A3850" w:rsidR="00686816" w:rsidRPr="00686816" w:rsidRDefault="00686816" w:rsidP="00686816">
            <w:pPr>
              <w:spacing w:after="0" w:line="240" w:lineRule="auto"/>
              <w:rPr>
                <w:rFonts w:ascii="Times New Roman" w:eastAsia="Times New Roman" w:hAnsi="Times New Roman" w:cs="Times New Roman"/>
                <w:szCs w:val="24"/>
              </w:rPr>
            </w:pPr>
            <w:r>
              <w:rPr>
                <w:rFonts w:eastAsia="Times New Roman" w:cstheme="majorBidi"/>
                <w:szCs w:val="24"/>
              </w:rPr>
              <w:lastRenderedPageBreak/>
              <w:t>Coding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2DD38D8" w14:textId="40CB0893" w:rsidR="00686816" w:rsidRPr="00686816" w:rsidRDefault="00686816" w:rsidP="00686816">
            <w:pPr>
              <w:spacing w:after="0" w:line="240" w:lineRule="auto"/>
              <w:rPr>
                <w:rFonts w:ascii="Times New Roman" w:eastAsia="Times New Roman" w:hAnsi="Times New Roman" w:cs="Times New Roman"/>
                <w:szCs w:val="24"/>
              </w:rPr>
            </w:pPr>
            <w:r w:rsidRPr="00686816">
              <w:rPr>
                <w:rFonts w:ascii="Courier New" w:eastAsia="Times New Roman" w:hAnsi="Courier New" w:cs="Courier New"/>
                <w:sz w:val="20"/>
                <w:szCs w:val="20"/>
              </w:rPr>
              <w:t>0000 00-- ---</w:t>
            </w:r>
            <w:r w:rsidR="00D04F28">
              <w:rPr>
                <w:rFonts w:ascii="Courier New" w:eastAsia="Times New Roman" w:hAnsi="Courier New" w:cs="Courier New"/>
                <w:sz w:val="20"/>
                <w:szCs w:val="20"/>
              </w:rPr>
              <w:t>s</w:t>
            </w:r>
            <w:r w:rsidRPr="00686816">
              <w:rPr>
                <w:rFonts w:ascii="Courier New" w:eastAsia="Times New Roman" w:hAnsi="Courier New" w:cs="Courier New"/>
                <w:sz w:val="20"/>
                <w:szCs w:val="20"/>
              </w:rPr>
              <w:t> </w:t>
            </w:r>
            <w:proofErr w:type="spellStart"/>
            <w:r w:rsidR="00D04F28">
              <w:rPr>
                <w:rFonts w:ascii="Courier New" w:eastAsia="Times New Roman" w:hAnsi="Courier New" w:cs="Courier New"/>
                <w:sz w:val="20"/>
                <w:szCs w:val="20"/>
              </w:rPr>
              <w:t>ssss</w:t>
            </w:r>
            <w:proofErr w:type="spellEnd"/>
            <w:r w:rsidRPr="00686816">
              <w:rPr>
                <w:rFonts w:ascii="Courier New" w:eastAsia="Times New Roman" w:hAnsi="Courier New" w:cs="Courier New"/>
                <w:sz w:val="20"/>
                <w:szCs w:val="20"/>
              </w:rPr>
              <w:t> </w:t>
            </w:r>
            <w:proofErr w:type="spellStart"/>
            <w:r w:rsidR="00D04F28">
              <w:rPr>
                <w:rFonts w:ascii="Courier New" w:eastAsia="Times New Roman" w:hAnsi="Courier New" w:cs="Courier New"/>
                <w:sz w:val="20"/>
                <w:szCs w:val="20"/>
              </w:rPr>
              <w:t>ffff</w:t>
            </w:r>
            <w:proofErr w:type="spellEnd"/>
            <w:r w:rsidRPr="00686816">
              <w:rPr>
                <w:rFonts w:ascii="Courier New" w:eastAsia="Times New Roman" w:hAnsi="Courier New" w:cs="Courier New"/>
                <w:sz w:val="20"/>
                <w:szCs w:val="20"/>
              </w:rPr>
              <w:t> </w:t>
            </w:r>
            <w:proofErr w:type="spellStart"/>
            <w:r w:rsidR="00D04F28">
              <w:rPr>
                <w:rFonts w:ascii="Courier New" w:eastAsia="Times New Roman" w:hAnsi="Courier New" w:cs="Courier New"/>
                <w:sz w:val="20"/>
                <w:szCs w:val="20"/>
              </w:rPr>
              <w:t>fkkk</w:t>
            </w:r>
            <w:proofErr w:type="spellEnd"/>
            <w:r w:rsidRPr="00686816">
              <w:rPr>
                <w:rFonts w:ascii="Courier New" w:eastAsia="Times New Roman" w:hAnsi="Courier New" w:cs="Courier New"/>
                <w:sz w:val="20"/>
                <w:szCs w:val="20"/>
              </w:rPr>
              <w:t> </w:t>
            </w:r>
            <w:r w:rsidR="00D04F28">
              <w:rPr>
                <w:rFonts w:ascii="Courier New" w:eastAsia="Times New Roman" w:hAnsi="Courier New" w:cs="Courier New"/>
                <w:sz w:val="20"/>
                <w:szCs w:val="20"/>
              </w:rPr>
              <w:t>kk</w:t>
            </w:r>
            <w:r w:rsidRPr="00686816">
              <w:rPr>
                <w:rFonts w:ascii="Courier New" w:eastAsia="Times New Roman" w:hAnsi="Courier New" w:cs="Courier New"/>
                <w:sz w:val="20"/>
                <w:szCs w:val="20"/>
              </w:rPr>
              <w:t>00 0010</w:t>
            </w:r>
          </w:p>
        </w:tc>
      </w:tr>
    </w:tbl>
    <w:p w14:paraId="4187C43C" w14:textId="71CE5F18" w:rsidR="00686816" w:rsidRDefault="00686816" w:rsidP="00793112">
      <w:pPr>
        <w:pStyle w:val="HTMLPreformatted"/>
        <w:textAlignment w:val="baseline"/>
        <w:rPr>
          <w:rFonts w:asciiTheme="majorBidi" w:hAnsiTheme="majorBidi" w:cstheme="majorBidi"/>
          <w:color w:val="242729"/>
          <w:sz w:val="24"/>
          <w:szCs w:val="24"/>
        </w:rPr>
      </w:pPr>
    </w:p>
    <w:p w14:paraId="15230346" w14:textId="54DA37BD" w:rsidR="00006434" w:rsidRPr="005A2687" w:rsidRDefault="00006434" w:rsidP="005A2687">
      <w:pPr>
        <w:pStyle w:val="Heading2"/>
      </w:pPr>
      <w:r w:rsidRPr="005A2687">
        <w:t xml:space="preserve"> </w:t>
      </w:r>
      <w:bookmarkStart w:id="41" w:name="_Toc41805704"/>
      <w:r w:rsidRPr="005A2687">
        <w:t>SRA:</w:t>
      </w:r>
      <w:bookmarkEnd w:id="41"/>
    </w:p>
    <w:p w14:paraId="1929D5E9" w14:textId="388C154A" w:rsidR="00006434" w:rsidRDefault="002E280E" w:rsidP="00793112">
      <w:pPr>
        <w:pStyle w:val="HTMLPreformatted"/>
        <w:textAlignment w:val="baseline"/>
        <w:rPr>
          <w:rFonts w:asciiTheme="majorBidi" w:hAnsiTheme="majorBidi" w:cstheme="majorBidi"/>
          <w:color w:val="000000" w:themeColor="text1"/>
          <w:sz w:val="24"/>
          <w:szCs w:val="24"/>
        </w:rPr>
      </w:pPr>
      <w:r w:rsidRPr="00394CFF">
        <w:rPr>
          <w:rFonts w:asciiTheme="majorBidi" w:hAnsiTheme="majorBidi" w:cstheme="majorBidi"/>
          <w:color w:val="000000" w:themeColor="text1"/>
          <w:sz w:val="24"/>
          <w:szCs w:val="24"/>
        </w:rPr>
        <w:t>An instruction which is practical to both signed and unsigned integers</w:t>
      </w:r>
      <w:r w:rsidR="00394CFF" w:rsidRPr="00394CFF">
        <w:rPr>
          <w:rFonts w:asciiTheme="majorBidi" w:hAnsiTheme="majorBidi" w:cstheme="majorBidi"/>
          <w:color w:val="000000" w:themeColor="text1"/>
          <w:sz w:val="24"/>
          <w:szCs w:val="24"/>
        </w:rPr>
        <w:t>, as the signed bits after shifting will remain with their same sign.</w:t>
      </w:r>
    </w:p>
    <w:p w14:paraId="71199504" w14:textId="77777777" w:rsidR="00A12EBB" w:rsidRDefault="00A12EBB" w:rsidP="00793112">
      <w:pPr>
        <w:pStyle w:val="HTMLPreformatted"/>
        <w:textAlignment w:val="baseline"/>
        <w:rPr>
          <w:rFonts w:asciiTheme="majorBidi" w:hAnsiTheme="majorBidi" w:cstheme="majorBidi"/>
          <w:color w:val="000000" w:themeColor="text1"/>
          <w:sz w:val="24"/>
          <w:szCs w:val="24"/>
        </w:rPr>
      </w:pPr>
    </w:p>
    <w:p w14:paraId="2C03A650" w14:textId="38C6053A" w:rsidR="00355A31" w:rsidRPr="00A12EBB" w:rsidRDefault="00355A31" w:rsidP="00793112">
      <w:pPr>
        <w:pStyle w:val="HTMLPreformatted"/>
        <w:textAlignment w:val="baseline"/>
        <w:rPr>
          <w:rFonts w:asciiTheme="majorBidi" w:hAnsiTheme="majorBidi" w:cstheme="majorBidi"/>
          <w:color w:val="C00000"/>
          <w:sz w:val="24"/>
          <w:szCs w:val="24"/>
        </w:rPr>
      </w:pPr>
      <w:r w:rsidRPr="00A12EBB">
        <w:rPr>
          <w:rFonts w:asciiTheme="majorBidi" w:hAnsiTheme="majorBidi" w:cstheme="majorBidi"/>
          <w:color w:val="C00000"/>
          <w:sz w:val="24"/>
          <w:szCs w:val="24"/>
        </w:rPr>
        <w:t>i.e.:</w:t>
      </w:r>
    </w:p>
    <w:p w14:paraId="1FC3497B" w14:textId="3673F2BC" w:rsidR="00355A31" w:rsidRPr="00A12EBB" w:rsidRDefault="00355A31" w:rsidP="00793112">
      <w:pPr>
        <w:pStyle w:val="HTMLPreformatted"/>
        <w:textAlignment w:val="baseline"/>
        <w:rPr>
          <w:rFonts w:asciiTheme="majorBidi" w:hAnsiTheme="majorBidi" w:cstheme="majorBidi"/>
          <w:color w:val="C00000"/>
          <w:sz w:val="24"/>
          <w:szCs w:val="24"/>
        </w:rPr>
      </w:pPr>
      <w:proofErr w:type="spellStart"/>
      <w:r w:rsidRPr="00A12EBB">
        <w:rPr>
          <w:rFonts w:asciiTheme="majorBidi" w:hAnsiTheme="majorBidi" w:cstheme="majorBidi"/>
          <w:color w:val="C00000"/>
          <w:sz w:val="24"/>
          <w:szCs w:val="24"/>
        </w:rPr>
        <w:t>sra</w:t>
      </w:r>
      <w:proofErr w:type="spellEnd"/>
      <w:r w:rsidRPr="00A12EBB">
        <w:rPr>
          <w:rFonts w:asciiTheme="majorBidi" w:hAnsiTheme="majorBidi" w:cstheme="majorBidi"/>
          <w:color w:val="C00000"/>
          <w:sz w:val="24"/>
          <w:szCs w:val="24"/>
        </w:rPr>
        <w:t xml:space="preserve"> $t0, $s1, 2</w:t>
      </w:r>
      <w:r w:rsidR="007A3F57" w:rsidRPr="00A12EBB">
        <w:rPr>
          <w:rFonts w:asciiTheme="majorBidi" w:hAnsiTheme="majorBidi" w:cstheme="majorBidi"/>
          <w:color w:val="C00000"/>
          <w:sz w:val="24"/>
          <w:szCs w:val="24"/>
        </w:rPr>
        <w:t xml:space="preserve">         #$t0 &lt;- </w:t>
      </w:r>
      <w:r w:rsidR="003E004A" w:rsidRPr="00A12EBB">
        <w:rPr>
          <w:rFonts w:asciiTheme="majorBidi" w:hAnsiTheme="majorBidi" w:cstheme="majorBidi"/>
          <w:color w:val="C00000"/>
          <w:sz w:val="24"/>
          <w:szCs w:val="24"/>
        </w:rPr>
        <w:t>$s1 shifted right twice.</w:t>
      </w:r>
    </w:p>
    <w:p w14:paraId="1933EC3E" w14:textId="77FAC71C" w:rsidR="003E004A" w:rsidRDefault="003E004A" w:rsidP="00793112">
      <w:pPr>
        <w:pStyle w:val="HTMLPreformatted"/>
        <w:textAlignment w:val="baseline"/>
        <w:rPr>
          <w:rFonts w:asciiTheme="majorBidi" w:hAnsiTheme="majorBidi" w:cstheme="majorBidi"/>
          <w:color w:val="000000" w:themeColor="text1"/>
          <w:sz w:val="24"/>
          <w:szCs w:val="24"/>
        </w:rPr>
      </w:pPr>
    </w:p>
    <w:tbl>
      <w:tblPr>
        <w:tblW w:w="9359"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87"/>
        <w:gridCol w:w="7572"/>
      </w:tblGrid>
      <w:tr w:rsidR="003E004A" w:rsidRPr="003E004A" w14:paraId="67C80A0F" w14:textId="77777777" w:rsidTr="003E004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9D9BAF0" w14:textId="05C6D9DE" w:rsidR="003E004A" w:rsidRPr="003E004A" w:rsidRDefault="003E004A" w:rsidP="003E004A">
            <w:pPr>
              <w:spacing w:after="0" w:line="240" w:lineRule="auto"/>
              <w:rPr>
                <w:rFonts w:ascii="Times New Roman" w:eastAsia="Times New Roman" w:hAnsi="Times New Roman" w:cs="Times New Roman"/>
                <w:szCs w:val="24"/>
              </w:rPr>
            </w:pPr>
            <w:r w:rsidRPr="00655309">
              <w:rPr>
                <w:rFonts w:eastAsia="Times New Roman" w:cstheme="majorBidi"/>
                <w:szCs w:val="24"/>
              </w:rPr>
              <w:t>De</w:t>
            </w:r>
            <w:r>
              <w:rPr>
                <w:rFonts w:eastAsia="Times New Roman" w:cstheme="majorBidi"/>
                <w:szCs w:val="24"/>
              </w:rPr>
              <w:t>monstration</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8AB1EC3" w14:textId="77777777" w:rsidR="003E004A" w:rsidRPr="003E004A" w:rsidRDefault="003E004A" w:rsidP="003E004A">
            <w:pPr>
              <w:spacing w:after="0" w:line="240" w:lineRule="auto"/>
              <w:rPr>
                <w:rFonts w:ascii="Times New Roman" w:eastAsia="Times New Roman" w:hAnsi="Times New Roman" w:cs="Times New Roman"/>
                <w:szCs w:val="24"/>
              </w:rPr>
            </w:pPr>
            <w:r w:rsidRPr="003E004A">
              <w:rPr>
                <w:rFonts w:ascii="Times New Roman" w:eastAsia="Times New Roman" w:hAnsi="Times New Roman" w:cs="Times New Roman"/>
                <w:szCs w:val="24"/>
              </w:rPr>
              <w:t>Shifts a register value right by the shift amount (shamt) and places the value in the destination register. The sign bit is shifted in.</w:t>
            </w:r>
          </w:p>
        </w:tc>
      </w:tr>
      <w:tr w:rsidR="003E004A" w:rsidRPr="003E004A" w14:paraId="33EFB60B" w14:textId="77777777" w:rsidTr="003E004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542F099" w14:textId="38A0BC7E" w:rsidR="003E004A" w:rsidRPr="003E004A" w:rsidRDefault="003E004A" w:rsidP="003E004A">
            <w:pPr>
              <w:spacing w:after="0" w:line="240" w:lineRule="auto"/>
              <w:rPr>
                <w:rFonts w:ascii="Times New Roman" w:eastAsia="Times New Roman" w:hAnsi="Times New Roman" w:cs="Times New Roman"/>
                <w:szCs w:val="24"/>
              </w:rPr>
            </w:pPr>
            <w:r w:rsidRPr="00655309">
              <w:rPr>
                <w:rFonts w:eastAsia="Times New Roman" w:cstheme="majorBidi"/>
                <w:szCs w:val="24"/>
              </w:rPr>
              <w:t>Operation</w:t>
            </w:r>
            <w:r>
              <w:rPr>
                <w:rFonts w:eastAsia="Times New Roman" w:cstheme="majorBidi"/>
                <w:szCs w:val="24"/>
              </w:rPr>
              <w:t xml:space="preserve"> meaning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4113A20" w14:textId="5A959C93" w:rsidR="003E004A" w:rsidRPr="003E004A" w:rsidRDefault="003E004A" w:rsidP="003E004A">
            <w:pPr>
              <w:spacing w:after="0" w:line="240" w:lineRule="auto"/>
              <w:rPr>
                <w:rFonts w:ascii="Times New Roman" w:eastAsia="Times New Roman" w:hAnsi="Times New Roman" w:cs="Times New Roman"/>
                <w:szCs w:val="24"/>
              </w:rPr>
            </w:pPr>
            <w:r w:rsidRPr="003E004A">
              <w:rPr>
                <w:rFonts w:ascii="Times New Roman" w:eastAsia="Times New Roman" w:hAnsi="Times New Roman" w:cs="Times New Roman"/>
                <w:szCs w:val="24"/>
              </w:rPr>
              <w:t>$</w:t>
            </w:r>
            <w:r w:rsidR="00AF5851">
              <w:rPr>
                <w:rFonts w:ascii="Times New Roman" w:eastAsia="Times New Roman" w:hAnsi="Times New Roman" w:cs="Times New Roman"/>
                <w:szCs w:val="24"/>
              </w:rPr>
              <w:t xml:space="preserve">f </w:t>
            </w:r>
            <w:r w:rsidRPr="003E004A">
              <w:rPr>
                <w:rFonts w:ascii="Times New Roman" w:eastAsia="Times New Roman" w:hAnsi="Times New Roman" w:cs="Times New Roman"/>
                <w:szCs w:val="24"/>
              </w:rPr>
              <w:t>= $</w:t>
            </w:r>
            <w:r w:rsidR="00AF5851">
              <w:rPr>
                <w:rFonts w:ascii="Times New Roman" w:eastAsia="Times New Roman" w:hAnsi="Times New Roman" w:cs="Times New Roman"/>
                <w:szCs w:val="24"/>
              </w:rPr>
              <w:t>s</w:t>
            </w:r>
            <w:r w:rsidRPr="003E004A">
              <w:rPr>
                <w:rFonts w:ascii="Times New Roman" w:eastAsia="Times New Roman" w:hAnsi="Times New Roman" w:cs="Times New Roman"/>
                <w:szCs w:val="24"/>
              </w:rPr>
              <w:t xml:space="preserve"> &gt;&gt; </w:t>
            </w:r>
            <w:r w:rsidR="00AF5851">
              <w:rPr>
                <w:rFonts w:ascii="Times New Roman" w:eastAsia="Times New Roman" w:hAnsi="Times New Roman" w:cs="Times New Roman"/>
                <w:szCs w:val="24"/>
              </w:rPr>
              <w:t>k</w:t>
            </w:r>
            <w:r w:rsidRPr="003E004A">
              <w:rPr>
                <w:rFonts w:ascii="Times New Roman" w:eastAsia="Times New Roman" w:hAnsi="Times New Roman" w:cs="Times New Roman"/>
                <w:szCs w:val="24"/>
              </w:rPr>
              <w:t>; advance_pc (4);</w:t>
            </w:r>
          </w:p>
        </w:tc>
      </w:tr>
      <w:tr w:rsidR="003E004A" w:rsidRPr="003E004A" w14:paraId="626B4014" w14:textId="77777777" w:rsidTr="003E004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053D874" w14:textId="096BF303" w:rsidR="003E004A" w:rsidRPr="003E004A" w:rsidRDefault="003E004A" w:rsidP="003E004A">
            <w:pPr>
              <w:spacing w:after="0" w:line="240" w:lineRule="auto"/>
              <w:rPr>
                <w:rFonts w:ascii="Times New Roman" w:eastAsia="Times New Roman" w:hAnsi="Times New Roman" w:cs="Times New Roman"/>
                <w:szCs w:val="24"/>
              </w:rPr>
            </w:pPr>
            <w:r w:rsidRPr="00655309">
              <w:rPr>
                <w:rFonts w:eastAsia="Times New Roman" w:cstheme="majorBidi"/>
                <w:szCs w:val="24"/>
              </w:rPr>
              <w:t>Syntax</w:t>
            </w:r>
            <w:r>
              <w:rPr>
                <w:rFonts w:eastAsia="Times New Roman" w:cstheme="majorBidi"/>
                <w:szCs w:val="24"/>
              </w:rPr>
              <w:t xml:space="preserve"> form</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F357F8E" w14:textId="79D8B331" w:rsidR="003E004A" w:rsidRPr="003E004A" w:rsidRDefault="003E004A" w:rsidP="003E004A">
            <w:pPr>
              <w:spacing w:after="0" w:line="240" w:lineRule="auto"/>
              <w:rPr>
                <w:rFonts w:ascii="Times New Roman" w:eastAsia="Times New Roman" w:hAnsi="Times New Roman" w:cs="Times New Roman"/>
                <w:szCs w:val="24"/>
              </w:rPr>
            </w:pPr>
            <w:proofErr w:type="spellStart"/>
            <w:r w:rsidRPr="003E004A">
              <w:rPr>
                <w:rFonts w:ascii="Times New Roman" w:eastAsia="Times New Roman" w:hAnsi="Times New Roman" w:cs="Times New Roman"/>
                <w:szCs w:val="24"/>
              </w:rPr>
              <w:t>sra</w:t>
            </w:r>
            <w:proofErr w:type="spellEnd"/>
            <w:r w:rsidRPr="003E004A">
              <w:rPr>
                <w:rFonts w:ascii="Times New Roman" w:eastAsia="Times New Roman" w:hAnsi="Times New Roman" w:cs="Times New Roman"/>
                <w:szCs w:val="24"/>
              </w:rPr>
              <w:t> $</w:t>
            </w:r>
            <w:r w:rsidR="00AF5851">
              <w:rPr>
                <w:rFonts w:ascii="Times New Roman" w:eastAsia="Times New Roman" w:hAnsi="Times New Roman" w:cs="Times New Roman"/>
                <w:szCs w:val="24"/>
              </w:rPr>
              <w:t>f</w:t>
            </w:r>
            <w:r w:rsidRPr="003E004A">
              <w:rPr>
                <w:rFonts w:ascii="Times New Roman" w:eastAsia="Times New Roman" w:hAnsi="Times New Roman" w:cs="Times New Roman"/>
                <w:szCs w:val="24"/>
              </w:rPr>
              <w:t>, $</w:t>
            </w:r>
            <w:r w:rsidR="00AF5851">
              <w:rPr>
                <w:rFonts w:ascii="Times New Roman" w:eastAsia="Times New Roman" w:hAnsi="Times New Roman" w:cs="Times New Roman"/>
                <w:szCs w:val="24"/>
              </w:rPr>
              <w:t>s</w:t>
            </w:r>
            <w:r w:rsidRPr="003E004A">
              <w:rPr>
                <w:rFonts w:ascii="Times New Roman" w:eastAsia="Times New Roman" w:hAnsi="Times New Roman" w:cs="Times New Roman"/>
                <w:szCs w:val="24"/>
              </w:rPr>
              <w:t xml:space="preserve">, </w:t>
            </w:r>
            <w:r w:rsidR="00AF5851">
              <w:rPr>
                <w:rFonts w:ascii="Times New Roman" w:eastAsia="Times New Roman" w:hAnsi="Times New Roman" w:cs="Times New Roman"/>
                <w:szCs w:val="24"/>
              </w:rPr>
              <w:t>k</w:t>
            </w:r>
          </w:p>
        </w:tc>
      </w:tr>
      <w:tr w:rsidR="003E004A" w:rsidRPr="003E004A" w14:paraId="52478DF8" w14:textId="77777777" w:rsidTr="003E004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208F1F0" w14:textId="0D566746" w:rsidR="003E004A" w:rsidRPr="003E004A" w:rsidRDefault="003E004A" w:rsidP="003E004A">
            <w:pPr>
              <w:spacing w:after="0" w:line="240" w:lineRule="auto"/>
              <w:rPr>
                <w:rFonts w:ascii="Times New Roman" w:eastAsia="Times New Roman" w:hAnsi="Times New Roman" w:cs="Times New Roman"/>
                <w:szCs w:val="24"/>
              </w:rPr>
            </w:pPr>
            <w:r>
              <w:rPr>
                <w:rFonts w:eastAsia="Times New Roman" w:cstheme="majorBidi"/>
                <w:szCs w:val="24"/>
              </w:rPr>
              <w:t>Coding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FF0C1CB" w14:textId="68FFAC24" w:rsidR="003E004A" w:rsidRPr="003E004A" w:rsidRDefault="003E004A" w:rsidP="003E004A">
            <w:pPr>
              <w:spacing w:after="0" w:line="240" w:lineRule="auto"/>
              <w:rPr>
                <w:rFonts w:ascii="Times New Roman" w:eastAsia="Times New Roman" w:hAnsi="Times New Roman" w:cs="Times New Roman"/>
                <w:szCs w:val="24"/>
              </w:rPr>
            </w:pPr>
            <w:r w:rsidRPr="003E004A">
              <w:rPr>
                <w:rFonts w:ascii="Courier New" w:eastAsia="Times New Roman" w:hAnsi="Courier New" w:cs="Courier New"/>
                <w:sz w:val="20"/>
                <w:szCs w:val="20"/>
              </w:rPr>
              <w:t>0000 00-- ---</w:t>
            </w:r>
            <w:r w:rsidR="00AF5851">
              <w:rPr>
                <w:rFonts w:ascii="Courier New" w:eastAsia="Times New Roman" w:hAnsi="Courier New" w:cs="Courier New"/>
                <w:sz w:val="20"/>
                <w:szCs w:val="20"/>
              </w:rPr>
              <w:t>s</w:t>
            </w:r>
            <w:r w:rsidRPr="003E004A">
              <w:rPr>
                <w:rFonts w:ascii="Courier New" w:eastAsia="Times New Roman" w:hAnsi="Courier New" w:cs="Courier New"/>
                <w:sz w:val="20"/>
                <w:szCs w:val="20"/>
              </w:rPr>
              <w:t> </w:t>
            </w:r>
            <w:proofErr w:type="spellStart"/>
            <w:r w:rsidR="00AF5851">
              <w:rPr>
                <w:rFonts w:ascii="Times New Roman" w:eastAsia="Times New Roman" w:hAnsi="Times New Roman" w:cs="Times New Roman"/>
                <w:szCs w:val="24"/>
              </w:rPr>
              <w:t>ssss</w:t>
            </w:r>
            <w:proofErr w:type="spellEnd"/>
            <w:r w:rsidRPr="003E004A">
              <w:rPr>
                <w:rFonts w:ascii="Courier New" w:eastAsia="Times New Roman" w:hAnsi="Courier New" w:cs="Courier New"/>
                <w:sz w:val="20"/>
                <w:szCs w:val="20"/>
              </w:rPr>
              <w:t> </w:t>
            </w:r>
            <w:proofErr w:type="spellStart"/>
            <w:r w:rsidR="00AF5851">
              <w:rPr>
                <w:rFonts w:ascii="Times New Roman" w:eastAsia="Times New Roman" w:hAnsi="Times New Roman" w:cs="Times New Roman"/>
                <w:szCs w:val="24"/>
              </w:rPr>
              <w:t>ffff</w:t>
            </w:r>
            <w:proofErr w:type="spellEnd"/>
            <w:r w:rsidRPr="003E004A">
              <w:rPr>
                <w:rFonts w:ascii="Courier New" w:eastAsia="Times New Roman" w:hAnsi="Courier New" w:cs="Courier New"/>
                <w:sz w:val="20"/>
                <w:szCs w:val="20"/>
              </w:rPr>
              <w:t> </w:t>
            </w:r>
            <w:proofErr w:type="spellStart"/>
            <w:r w:rsidR="00AF5851">
              <w:rPr>
                <w:rFonts w:ascii="Times New Roman" w:eastAsia="Times New Roman" w:hAnsi="Times New Roman" w:cs="Times New Roman"/>
                <w:szCs w:val="24"/>
              </w:rPr>
              <w:t>fkkk</w:t>
            </w:r>
            <w:proofErr w:type="spellEnd"/>
            <w:r w:rsidRPr="003E004A">
              <w:rPr>
                <w:rFonts w:ascii="Courier New" w:eastAsia="Times New Roman" w:hAnsi="Courier New" w:cs="Courier New"/>
                <w:sz w:val="20"/>
                <w:szCs w:val="20"/>
              </w:rPr>
              <w:t> </w:t>
            </w:r>
            <w:r w:rsidR="00AF5851">
              <w:rPr>
                <w:rFonts w:ascii="Courier New" w:eastAsia="Times New Roman" w:hAnsi="Courier New" w:cs="Courier New"/>
                <w:sz w:val="20"/>
                <w:szCs w:val="20"/>
              </w:rPr>
              <w:t>kk</w:t>
            </w:r>
            <w:r w:rsidRPr="003E004A">
              <w:rPr>
                <w:rFonts w:ascii="Courier New" w:eastAsia="Times New Roman" w:hAnsi="Courier New" w:cs="Courier New"/>
                <w:sz w:val="20"/>
                <w:szCs w:val="20"/>
              </w:rPr>
              <w:t>00 0011</w:t>
            </w:r>
          </w:p>
        </w:tc>
      </w:tr>
    </w:tbl>
    <w:p w14:paraId="6646F13A" w14:textId="4BBE9CD7" w:rsidR="00793112" w:rsidRDefault="00793112" w:rsidP="008E5347">
      <w:pPr>
        <w:rPr>
          <w:rFonts w:cstheme="majorBidi"/>
          <w:color w:val="000000" w:themeColor="text1"/>
          <w:szCs w:val="24"/>
        </w:rPr>
      </w:pPr>
    </w:p>
    <w:p w14:paraId="16500B12" w14:textId="3AA812FF" w:rsidR="00DD6320" w:rsidRDefault="005D3B2A" w:rsidP="008E5347">
      <w:pPr>
        <w:rPr>
          <w:rFonts w:cstheme="majorBidi"/>
          <w:i/>
          <w:iCs/>
          <w:color w:val="C00000"/>
          <w:sz w:val="28"/>
          <w:szCs w:val="28"/>
          <w:u w:val="single"/>
        </w:rPr>
      </w:pPr>
      <w:bookmarkStart w:id="42" w:name="_Toc41352481"/>
      <w:r w:rsidRPr="0081328A">
        <w:t xml:space="preserve"> </w:t>
      </w:r>
      <w:bookmarkEnd w:id="42"/>
    </w:p>
    <w:p w14:paraId="6A93B6C0" w14:textId="698CA2D2" w:rsidR="000F4D5C" w:rsidRPr="005A2687" w:rsidRDefault="005D3B2A" w:rsidP="005A2687">
      <w:pPr>
        <w:pStyle w:val="Heading2"/>
      </w:pPr>
      <w:bookmarkStart w:id="43" w:name="_Toc41805705"/>
      <w:r w:rsidRPr="005A2687">
        <w:rPr>
          <w:rStyle w:val="Heading2Char"/>
        </w:rPr>
        <w:t>S</w:t>
      </w:r>
      <w:r w:rsidR="00B71571" w:rsidRPr="005A2687">
        <w:rPr>
          <w:rStyle w:val="Heading2Char"/>
        </w:rPr>
        <w:t>LT</w:t>
      </w:r>
      <w:r w:rsidRPr="005A2687">
        <w:rPr>
          <w:rStyle w:val="Heading2Char"/>
        </w:rPr>
        <w:t>:</w:t>
      </w:r>
      <w:bookmarkEnd w:id="43"/>
    </w:p>
    <w:p w14:paraId="40AD93D5" w14:textId="61983257" w:rsidR="0081328A" w:rsidRDefault="00494AFD" w:rsidP="008E5347">
      <w:pPr>
        <w:rPr>
          <w:rFonts w:cstheme="majorBidi"/>
          <w:color w:val="000000" w:themeColor="text1"/>
          <w:szCs w:val="24"/>
        </w:rPr>
      </w:pPr>
      <w:r>
        <w:rPr>
          <w:rFonts w:cstheme="majorBidi"/>
          <w:color w:val="000000" w:themeColor="text1"/>
          <w:szCs w:val="24"/>
        </w:rPr>
        <w:t>SLT</w:t>
      </w:r>
      <w:r w:rsidR="008D298F">
        <w:rPr>
          <w:rFonts w:cstheme="majorBidi"/>
          <w:color w:val="000000" w:themeColor="text1"/>
          <w:szCs w:val="24"/>
        </w:rPr>
        <w:t xml:space="preserve"> (Set on Less Than)</w:t>
      </w:r>
      <w:r>
        <w:rPr>
          <w:rFonts w:cstheme="majorBidi"/>
          <w:color w:val="000000" w:themeColor="text1"/>
          <w:szCs w:val="24"/>
        </w:rPr>
        <w:t xml:space="preserve"> instruction is responsible for comparing the bits </w:t>
      </w:r>
      <w:r w:rsidR="00F400A5">
        <w:rPr>
          <w:rFonts w:cstheme="majorBidi"/>
          <w:color w:val="000000" w:themeColor="text1"/>
          <w:szCs w:val="24"/>
        </w:rPr>
        <w:t>set in both registers entered; whether smaller than, greater than, or equal</w:t>
      </w:r>
      <w:r w:rsidR="00B9231F">
        <w:rPr>
          <w:rFonts w:cstheme="majorBidi"/>
          <w:color w:val="000000" w:themeColor="text1"/>
          <w:szCs w:val="24"/>
        </w:rPr>
        <w:t xml:space="preserve">. </w:t>
      </w:r>
      <w:proofErr w:type="spellStart"/>
      <w:r w:rsidR="00AA6BFD" w:rsidRPr="00AA6BFD">
        <w:rPr>
          <w:rFonts w:cstheme="majorBidi"/>
          <w:color w:val="000000" w:themeColor="text1"/>
          <w:szCs w:val="24"/>
        </w:rPr>
        <w:t>Slt</w:t>
      </w:r>
      <w:proofErr w:type="spellEnd"/>
      <w:r w:rsidR="00AA6BFD" w:rsidRPr="00AA6BFD">
        <w:rPr>
          <w:rFonts w:cstheme="majorBidi"/>
          <w:color w:val="000000" w:themeColor="text1"/>
          <w:szCs w:val="24"/>
        </w:rPr>
        <w:t xml:space="preserve"> in MIPS is </w:t>
      </w:r>
      <w:r w:rsidR="00AA6BFD">
        <w:rPr>
          <w:rFonts w:cstheme="majorBidi"/>
          <w:color w:val="000000" w:themeColor="text1"/>
          <w:szCs w:val="24"/>
        </w:rPr>
        <w:t>used</w:t>
      </w:r>
      <w:r w:rsidR="00AA6BFD" w:rsidRPr="00AA6BFD">
        <w:rPr>
          <w:rFonts w:cstheme="majorBidi"/>
          <w:color w:val="000000" w:themeColor="text1"/>
          <w:szCs w:val="24"/>
        </w:rPr>
        <w:t xml:space="preserve"> for a particular condition like</w:t>
      </w:r>
      <w:r w:rsidR="00BF2FC4">
        <w:rPr>
          <w:rFonts w:cstheme="majorBidi"/>
          <w:color w:val="000000" w:themeColor="text1"/>
          <w:szCs w:val="24"/>
        </w:rPr>
        <w:t xml:space="preserve"> if one value is less than another value</w:t>
      </w:r>
      <w:r w:rsidR="00AA6BFD" w:rsidRPr="00AA6BFD">
        <w:rPr>
          <w:rFonts w:cstheme="majorBidi"/>
          <w:color w:val="000000" w:themeColor="text1"/>
          <w:szCs w:val="24"/>
        </w:rPr>
        <w:t>, at that point set the estimation of a specific register. I</w:t>
      </w:r>
      <w:r w:rsidR="00B13C17">
        <w:rPr>
          <w:rFonts w:cstheme="majorBidi"/>
          <w:color w:val="000000" w:themeColor="text1"/>
          <w:szCs w:val="24"/>
        </w:rPr>
        <w:t>t is also can be used with immediate value (SLTI).</w:t>
      </w:r>
    </w:p>
    <w:p w14:paraId="26D02C8B" w14:textId="34531B71" w:rsidR="00B13C17" w:rsidRPr="00A12EBB" w:rsidRDefault="002C2950" w:rsidP="008E5347">
      <w:pPr>
        <w:rPr>
          <w:rFonts w:cstheme="majorBidi"/>
          <w:color w:val="C00000"/>
          <w:szCs w:val="24"/>
        </w:rPr>
      </w:pPr>
      <w:r w:rsidRPr="00A12EBB">
        <w:rPr>
          <w:rFonts w:cstheme="majorBidi"/>
          <w:color w:val="C00000"/>
          <w:szCs w:val="24"/>
        </w:rPr>
        <w:t>i.e.:</w:t>
      </w:r>
    </w:p>
    <w:p w14:paraId="4A6A1E91" w14:textId="77777777" w:rsidR="00564BFD" w:rsidRPr="00A12EBB" w:rsidRDefault="002C2950" w:rsidP="008E5347">
      <w:pPr>
        <w:rPr>
          <w:rStyle w:val="Strong"/>
          <w:rFonts w:cstheme="majorBidi"/>
          <w:b w:val="0"/>
          <w:bCs w:val="0"/>
          <w:color w:val="C00000"/>
          <w:szCs w:val="24"/>
          <w:bdr w:val="none" w:sz="0" w:space="0" w:color="auto" w:frame="1"/>
          <w:shd w:val="clear" w:color="auto" w:fill="FFFFFF"/>
        </w:rPr>
      </w:pPr>
      <w:proofErr w:type="spellStart"/>
      <w:r w:rsidRPr="00A12EBB">
        <w:rPr>
          <w:rStyle w:val="Strong"/>
          <w:rFonts w:cstheme="majorBidi"/>
          <w:b w:val="0"/>
          <w:bCs w:val="0"/>
          <w:color w:val="C00000"/>
          <w:szCs w:val="24"/>
          <w:bdr w:val="none" w:sz="0" w:space="0" w:color="auto" w:frame="1"/>
          <w:shd w:val="clear" w:color="auto" w:fill="FFFFFF"/>
        </w:rPr>
        <w:t>slt</w:t>
      </w:r>
      <w:proofErr w:type="spellEnd"/>
      <w:r w:rsidRPr="00A12EBB">
        <w:rPr>
          <w:rStyle w:val="Strong"/>
          <w:rFonts w:cstheme="majorBidi"/>
          <w:b w:val="0"/>
          <w:bCs w:val="0"/>
          <w:color w:val="C00000"/>
          <w:szCs w:val="24"/>
          <w:bdr w:val="none" w:sz="0" w:space="0" w:color="auto" w:frame="1"/>
          <w:shd w:val="clear" w:color="auto" w:fill="FFFFFF"/>
        </w:rPr>
        <w:t xml:space="preserve"> $s0, $s1, $s2        </w:t>
      </w:r>
      <w:r w:rsidR="002D3E62" w:rsidRPr="00A12EBB">
        <w:rPr>
          <w:rStyle w:val="Strong"/>
          <w:rFonts w:cstheme="majorBidi"/>
          <w:b w:val="0"/>
          <w:bCs w:val="0"/>
          <w:color w:val="C00000"/>
          <w:szCs w:val="24"/>
          <w:bdr w:val="none" w:sz="0" w:space="0" w:color="auto" w:frame="1"/>
          <w:shd w:val="clear" w:color="auto" w:fill="FFFFFF"/>
        </w:rPr>
        <w:t>#The value which is stored in $s1 will be directly stored in $</w:t>
      </w:r>
      <w:r w:rsidR="00564BFD" w:rsidRPr="00A12EBB">
        <w:rPr>
          <w:rStyle w:val="Strong"/>
          <w:rFonts w:cstheme="majorBidi"/>
          <w:b w:val="0"/>
          <w:bCs w:val="0"/>
          <w:color w:val="C00000"/>
          <w:szCs w:val="24"/>
          <w:bdr w:val="none" w:sz="0" w:space="0" w:color="auto" w:frame="1"/>
          <w:shd w:val="clear" w:color="auto" w:fill="FFFFFF"/>
        </w:rPr>
        <w:t xml:space="preserve">s0 if it is less          </w:t>
      </w:r>
    </w:p>
    <w:p w14:paraId="2C6DE850" w14:textId="6A66505C" w:rsidR="004D08EB" w:rsidRPr="00A12EBB" w:rsidRDefault="00564BFD" w:rsidP="008E5347">
      <w:pPr>
        <w:rPr>
          <w:rStyle w:val="Strong"/>
          <w:rFonts w:cstheme="majorBidi"/>
          <w:b w:val="0"/>
          <w:bCs w:val="0"/>
          <w:color w:val="C00000"/>
          <w:szCs w:val="24"/>
          <w:bdr w:val="none" w:sz="0" w:space="0" w:color="auto" w:frame="1"/>
          <w:shd w:val="clear" w:color="auto" w:fill="FFFFFF"/>
        </w:rPr>
      </w:pPr>
      <w:r w:rsidRPr="00A12EBB">
        <w:rPr>
          <w:rStyle w:val="Strong"/>
          <w:rFonts w:cstheme="majorBidi"/>
          <w:b w:val="0"/>
          <w:bCs w:val="0"/>
          <w:color w:val="C00000"/>
          <w:szCs w:val="24"/>
          <w:bdr w:val="none" w:sz="0" w:space="0" w:color="auto" w:frame="1"/>
          <w:shd w:val="clear" w:color="auto" w:fill="FFFFFF"/>
        </w:rPr>
        <w:t xml:space="preserve">                                    than the value in</w:t>
      </w:r>
      <w:r w:rsidR="004D08EB" w:rsidRPr="00A12EBB">
        <w:rPr>
          <w:rStyle w:val="Strong"/>
          <w:rFonts w:cstheme="majorBidi"/>
          <w:b w:val="0"/>
          <w:bCs w:val="0"/>
          <w:color w:val="C00000"/>
          <w:szCs w:val="24"/>
          <w:bdr w:val="none" w:sz="0" w:space="0" w:color="auto" w:frame="1"/>
          <w:shd w:val="clear" w:color="auto" w:fill="FFFFFF"/>
        </w:rPr>
        <w:t xml:space="preserve"> $s2.</w:t>
      </w:r>
    </w:p>
    <w:p w14:paraId="7225C8C3" w14:textId="77777777" w:rsidR="00A9740A" w:rsidRDefault="00A9740A" w:rsidP="008E5347">
      <w:pPr>
        <w:rPr>
          <w:rStyle w:val="Strong"/>
          <w:rFonts w:cstheme="majorBidi"/>
          <w:b w:val="0"/>
          <w:bCs w:val="0"/>
          <w:color w:val="444444"/>
          <w:szCs w:val="24"/>
          <w:bdr w:val="none" w:sz="0" w:space="0" w:color="auto" w:frame="1"/>
          <w:shd w:val="clear" w:color="auto" w:fill="FFFFFF"/>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88"/>
        <w:gridCol w:w="6003"/>
      </w:tblGrid>
      <w:tr w:rsidR="00A9740A" w:rsidRPr="00A9740A" w14:paraId="18F6A354"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09D9C3" w14:textId="6AB777A0" w:rsidR="00A9740A" w:rsidRPr="00A9740A" w:rsidRDefault="00A9740A" w:rsidP="00A9740A">
            <w:pPr>
              <w:spacing w:after="0" w:line="240" w:lineRule="auto"/>
              <w:rPr>
                <w:rFonts w:ascii="Times New Roman" w:eastAsia="Times New Roman" w:hAnsi="Times New Roman" w:cs="Times New Roman"/>
                <w:szCs w:val="24"/>
              </w:rPr>
            </w:pPr>
            <w:r w:rsidRPr="00655309">
              <w:rPr>
                <w:rFonts w:eastAsia="Times New Roman" w:cstheme="majorBidi"/>
                <w:szCs w:val="24"/>
              </w:rPr>
              <w:t>De</w:t>
            </w:r>
            <w:r>
              <w:rPr>
                <w:rFonts w:eastAsia="Times New Roman" w:cstheme="majorBidi"/>
                <w:szCs w:val="24"/>
              </w:rPr>
              <w:t>monstration</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ADBAFDE" w14:textId="7C7AE34B" w:rsidR="00A9740A" w:rsidRPr="00A9740A" w:rsidRDefault="00A9740A" w:rsidP="00A9740A">
            <w:pPr>
              <w:spacing w:after="0" w:line="240" w:lineRule="auto"/>
              <w:rPr>
                <w:rFonts w:eastAsia="Times New Roman" w:cstheme="majorBidi"/>
                <w:szCs w:val="24"/>
              </w:rPr>
            </w:pPr>
            <w:r w:rsidRPr="00A9740A">
              <w:rPr>
                <w:rFonts w:eastAsia="Times New Roman" w:cstheme="majorBidi"/>
                <w:szCs w:val="24"/>
              </w:rPr>
              <w:t>If $</w:t>
            </w:r>
            <w:r w:rsidR="003E689B" w:rsidRPr="0034717C">
              <w:rPr>
                <w:rFonts w:eastAsia="Times New Roman" w:cstheme="majorBidi"/>
                <w:szCs w:val="24"/>
              </w:rPr>
              <w:t>t</w:t>
            </w:r>
            <w:r w:rsidRPr="00A9740A">
              <w:rPr>
                <w:rFonts w:eastAsia="Times New Roman" w:cstheme="majorBidi"/>
                <w:szCs w:val="24"/>
              </w:rPr>
              <w:t xml:space="preserve"> is less than $</w:t>
            </w:r>
            <w:r w:rsidR="003E689B" w:rsidRPr="0034717C">
              <w:rPr>
                <w:rFonts w:eastAsia="Times New Roman" w:cstheme="majorBidi"/>
                <w:szCs w:val="24"/>
              </w:rPr>
              <w:t>s</w:t>
            </w:r>
            <w:r w:rsidRPr="00A9740A">
              <w:rPr>
                <w:rFonts w:eastAsia="Times New Roman" w:cstheme="majorBidi"/>
                <w:szCs w:val="24"/>
              </w:rPr>
              <w:t>, $</w:t>
            </w:r>
            <w:r w:rsidR="0034717C" w:rsidRPr="0034717C">
              <w:rPr>
                <w:rFonts w:eastAsia="Times New Roman" w:cstheme="majorBidi"/>
                <w:szCs w:val="24"/>
              </w:rPr>
              <w:t>f</w:t>
            </w:r>
            <w:r w:rsidRPr="00A9740A">
              <w:rPr>
                <w:rFonts w:eastAsia="Times New Roman" w:cstheme="majorBidi"/>
                <w:szCs w:val="24"/>
              </w:rPr>
              <w:t xml:space="preserve"> is set to one. It gets zero otherwise.</w:t>
            </w:r>
          </w:p>
        </w:tc>
      </w:tr>
      <w:tr w:rsidR="00A9740A" w:rsidRPr="00A9740A" w14:paraId="445824B8"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0114B3D" w14:textId="1B752645" w:rsidR="00A9740A" w:rsidRPr="00A9740A" w:rsidRDefault="00A9740A" w:rsidP="00A9740A">
            <w:pPr>
              <w:spacing w:after="0" w:line="240" w:lineRule="auto"/>
              <w:rPr>
                <w:rFonts w:ascii="Times New Roman" w:eastAsia="Times New Roman" w:hAnsi="Times New Roman" w:cs="Times New Roman"/>
                <w:szCs w:val="24"/>
              </w:rPr>
            </w:pPr>
            <w:r w:rsidRPr="00655309">
              <w:rPr>
                <w:rFonts w:eastAsia="Times New Roman" w:cstheme="majorBidi"/>
                <w:szCs w:val="24"/>
              </w:rPr>
              <w:t>Operation</w:t>
            </w:r>
            <w:r>
              <w:rPr>
                <w:rFonts w:eastAsia="Times New Roman" w:cstheme="majorBidi"/>
                <w:szCs w:val="24"/>
              </w:rPr>
              <w:t xml:space="preserve"> meaning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3D603B0" w14:textId="5467DC73" w:rsidR="00A9740A" w:rsidRPr="00A9740A" w:rsidRDefault="00A9740A" w:rsidP="00A9740A">
            <w:pPr>
              <w:spacing w:after="0" w:line="240" w:lineRule="auto"/>
              <w:rPr>
                <w:rFonts w:eastAsia="Times New Roman" w:cstheme="majorBidi"/>
                <w:szCs w:val="24"/>
              </w:rPr>
            </w:pPr>
            <w:r w:rsidRPr="00A9740A">
              <w:rPr>
                <w:rFonts w:eastAsia="Times New Roman" w:cstheme="majorBidi"/>
                <w:szCs w:val="24"/>
              </w:rPr>
              <w:t>if $</w:t>
            </w:r>
            <w:r w:rsidR="0034717C" w:rsidRPr="0034717C">
              <w:rPr>
                <w:rFonts w:eastAsia="Times New Roman" w:cstheme="majorBidi"/>
                <w:szCs w:val="24"/>
              </w:rPr>
              <w:t>t</w:t>
            </w:r>
            <w:r w:rsidRPr="00A9740A">
              <w:rPr>
                <w:rFonts w:eastAsia="Times New Roman" w:cstheme="majorBidi"/>
                <w:szCs w:val="24"/>
              </w:rPr>
              <w:t xml:space="preserve"> &lt; $</w:t>
            </w:r>
            <w:r w:rsidR="0034717C" w:rsidRPr="0034717C">
              <w:rPr>
                <w:rFonts w:eastAsia="Times New Roman" w:cstheme="majorBidi"/>
                <w:szCs w:val="24"/>
              </w:rPr>
              <w:t>s</w:t>
            </w:r>
            <w:r w:rsidRPr="00A9740A">
              <w:rPr>
                <w:rFonts w:eastAsia="Times New Roman" w:cstheme="majorBidi"/>
                <w:szCs w:val="24"/>
              </w:rPr>
              <w:t xml:space="preserve"> $</w:t>
            </w:r>
            <w:r w:rsidR="0034717C" w:rsidRPr="0034717C">
              <w:rPr>
                <w:rFonts w:eastAsia="Times New Roman" w:cstheme="majorBidi"/>
                <w:szCs w:val="24"/>
              </w:rPr>
              <w:t>f</w:t>
            </w:r>
            <w:r w:rsidRPr="00A9740A">
              <w:rPr>
                <w:rFonts w:eastAsia="Times New Roman" w:cstheme="majorBidi"/>
                <w:szCs w:val="24"/>
              </w:rPr>
              <w:t xml:space="preserve"> = 1; advance_pc (4); else $</w:t>
            </w:r>
            <w:r w:rsidR="0034717C" w:rsidRPr="0034717C">
              <w:rPr>
                <w:rFonts w:eastAsia="Times New Roman" w:cstheme="majorBidi"/>
                <w:szCs w:val="24"/>
              </w:rPr>
              <w:t>f</w:t>
            </w:r>
            <w:r w:rsidRPr="00A9740A">
              <w:rPr>
                <w:rFonts w:eastAsia="Times New Roman" w:cstheme="majorBidi"/>
                <w:szCs w:val="24"/>
              </w:rPr>
              <w:t xml:space="preserve"> = 0; advance_pc (4);</w:t>
            </w:r>
          </w:p>
        </w:tc>
      </w:tr>
      <w:tr w:rsidR="00A9740A" w:rsidRPr="00A9740A" w14:paraId="7FBF1042"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2439C62" w14:textId="7849E32E" w:rsidR="00A9740A" w:rsidRPr="00A9740A" w:rsidRDefault="00A9740A" w:rsidP="00A9740A">
            <w:pPr>
              <w:spacing w:after="0" w:line="240" w:lineRule="auto"/>
              <w:rPr>
                <w:rFonts w:ascii="Times New Roman" w:eastAsia="Times New Roman" w:hAnsi="Times New Roman" w:cs="Times New Roman"/>
                <w:szCs w:val="24"/>
              </w:rPr>
            </w:pPr>
            <w:r w:rsidRPr="00655309">
              <w:rPr>
                <w:rFonts w:eastAsia="Times New Roman" w:cstheme="majorBidi"/>
                <w:szCs w:val="24"/>
              </w:rPr>
              <w:t>Syntax</w:t>
            </w:r>
            <w:r>
              <w:rPr>
                <w:rFonts w:eastAsia="Times New Roman" w:cstheme="majorBidi"/>
                <w:szCs w:val="24"/>
              </w:rPr>
              <w:t xml:space="preserve"> form</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08CAC6A" w14:textId="5D0D71EB" w:rsidR="00A9740A" w:rsidRPr="00A9740A" w:rsidRDefault="00A9740A" w:rsidP="00A9740A">
            <w:pPr>
              <w:spacing w:after="0" w:line="240" w:lineRule="auto"/>
              <w:rPr>
                <w:rFonts w:eastAsia="Times New Roman" w:cstheme="majorBidi"/>
                <w:szCs w:val="24"/>
              </w:rPr>
            </w:pPr>
            <w:proofErr w:type="spellStart"/>
            <w:r w:rsidRPr="00A9740A">
              <w:rPr>
                <w:rFonts w:eastAsia="Times New Roman" w:cstheme="majorBidi"/>
                <w:szCs w:val="24"/>
              </w:rPr>
              <w:t>slt</w:t>
            </w:r>
            <w:proofErr w:type="spellEnd"/>
            <w:r w:rsidRPr="00A9740A">
              <w:rPr>
                <w:rFonts w:eastAsia="Times New Roman" w:cstheme="majorBidi"/>
                <w:szCs w:val="24"/>
              </w:rPr>
              <w:t> $</w:t>
            </w:r>
            <w:r w:rsidR="0034717C" w:rsidRPr="0034717C">
              <w:rPr>
                <w:rFonts w:eastAsia="Times New Roman" w:cstheme="majorBidi"/>
                <w:szCs w:val="24"/>
              </w:rPr>
              <w:t>f</w:t>
            </w:r>
            <w:r w:rsidRPr="00A9740A">
              <w:rPr>
                <w:rFonts w:eastAsia="Times New Roman" w:cstheme="majorBidi"/>
                <w:szCs w:val="24"/>
              </w:rPr>
              <w:t>, $</w:t>
            </w:r>
            <w:r w:rsidR="0034717C" w:rsidRPr="0034717C">
              <w:rPr>
                <w:rFonts w:eastAsia="Times New Roman" w:cstheme="majorBidi"/>
                <w:szCs w:val="24"/>
              </w:rPr>
              <w:t>t</w:t>
            </w:r>
            <w:r w:rsidRPr="00A9740A">
              <w:rPr>
                <w:rFonts w:eastAsia="Times New Roman" w:cstheme="majorBidi"/>
                <w:szCs w:val="24"/>
              </w:rPr>
              <w:t>, $</w:t>
            </w:r>
            <w:r w:rsidR="0034717C" w:rsidRPr="0034717C">
              <w:rPr>
                <w:rFonts w:eastAsia="Times New Roman" w:cstheme="majorBidi"/>
                <w:szCs w:val="24"/>
              </w:rPr>
              <w:t>s</w:t>
            </w:r>
          </w:p>
        </w:tc>
      </w:tr>
      <w:tr w:rsidR="00A9740A" w:rsidRPr="00A9740A" w14:paraId="71D120BA"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3E18514" w14:textId="459D4BCE" w:rsidR="00A9740A" w:rsidRPr="00A9740A" w:rsidRDefault="00A9740A" w:rsidP="00A9740A">
            <w:pPr>
              <w:spacing w:after="0" w:line="240" w:lineRule="auto"/>
              <w:rPr>
                <w:rFonts w:ascii="Times New Roman" w:eastAsia="Times New Roman" w:hAnsi="Times New Roman" w:cs="Times New Roman"/>
                <w:szCs w:val="24"/>
              </w:rPr>
            </w:pPr>
            <w:r>
              <w:rPr>
                <w:rFonts w:eastAsia="Times New Roman" w:cstheme="majorBidi"/>
                <w:szCs w:val="24"/>
              </w:rPr>
              <w:t>Coding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1D13453" w14:textId="0FC1BC18" w:rsidR="00A9740A" w:rsidRPr="00A9740A" w:rsidRDefault="00A9740A" w:rsidP="00A9740A">
            <w:pPr>
              <w:spacing w:after="0" w:line="240" w:lineRule="auto"/>
              <w:rPr>
                <w:rFonts w:eastAsia="Times New Roman" w:cstheme="majorBidi"/>
                <w:szCs w:val="24"/>
              </w:rPr>
            </w:pPr>
            <w:r w:rsidRPr="00A9740A">
              <w:rPr>
                <w:rFonts w:eastAsia="Times New Roman" w:cstheme="majorBidi"/>
                <w:sz w:val="20"/>
                <w:szCs w:val="20"/>
              </w:rPr>
              <w:t>0000 00</w:t>
            </w:r>
            <w:r w:rsidR="0034717C" w:rsidRPr="0034717C">
              <w:rPr>
                <w:rFonts w:eastAsia="Times New Roman" w:cstheme="majorBidi"/>
                <w:sz w:val="20"/>
                <w:szCs w:val="20"/>
              </w:rPr>
              <w:t>tt</w:t>
            </w:r>
            <w:r w:rsidRPr="00A9740A">
              <w:rPr>
                <w:rFonts w:eastAsia="Times New Roman" w:cstheme="majorBidi"/>
                <w:sz w:val="20"/>
                <w:szCs w:val="20"/>
              </w:rPr>
              <w:t> </w:t>
            </w:r>
            <w:r w:rsidR="0034717C" w:rsidRPr="0034717C">
              <w:rPr>
                <w:rFonts w:eastAsia="Times New Roman" w:cstheme="majorBidi"/>
                <w:sz w:val="20"/>
                <w:szCs w:val="20"/>
              </w:rPr>
              <w:t>ttts</w:t>
            </w:r>
            <w:r w:rsidRPr="00A9740A">
              <w:rPr>
                <w:rFonts w:eastAsia="Times New Roman" w:cstheme="majorBidi"/>
                <w:sz w:val="20"/>
                <w:szCs w:val="20"/>
              </w:rPr>
              <w:t> </w:t>
            </w:r>
            <w:r w:rsidR="0034717C" w:rsidRPr="0034717C">
              <w:rPr>
                <w:rFonts w:eastAsia="Times New Roman" w:cstheme="majorBidi"/>
                <w:sz w:val="20"/>
                <w:szCs w:val="20"/>
              </w:rPr>
              <w:t>ssss</w:t>
            </w:r>
            <w:r w:rsidRPr="00A9740A">
              <w:rPr>
                <w:rFonts w:eastAsia="Times New Roman" w:cstheme="majorBidi"/>
                <w:sz w:val="20"/>
                <w:szCs w:val="20"/>
              </w:rPr>
              <w:t> </w:t>
            </w:r>
            <w:r w:rsidR="0034717C" w:rsidRPr="0034717C">
              <w:rPr>
                <w:rFonts w:eastAsia="Times New Roman" w:cstheme="majorBidi"/>
                <w:sz w:val="20"/>
                <w:szCs w:val="20"/>
              </w:rPr>
              <w:t>ffff</w:t>
            </w:r>
            <w:r w:rsidRPr="00A9740A">
              <w:rPr>
                <w:rFonts w:eastAsia="Times New Roman" w:cstheme="majorBidi"/>
                <w:sz w:val="20"/>
                <w:szCs w:val="20"/>
              </w:rPr>
              <w:t> d000 0010 1010</w:t>
            </w:r>
          </w:p>
        </w:tc>
      </w:tr>
    </w:tbl>
    <w:p w14:paraId="7350866E" w14:textId="7142D839" w:rsidR="002C2950" w:rsidRPr="002C2950" w:rsidRDefault="002C2950" w:rsidP="008E5347">
      <w:pPr>
        <w:rPr>
          <w:rFonts w:cstheme="majorBidi"/>
          <w:b/>
          <w:bCs/>
          <w:color w:val="000000" w:themeColor="text1"/>
          <w:szCs w:val="24"/>
        </w:rPr>
      </w:pPr>
      <w:r>
        <w:rPr>
          <w:rStyle w:val="Strong"/>
          <w:rFonts w:cstheme="majorBidi"/>
          <w:b w:val="0"/>
          <w:bCs w:val="0"/>
          <w:color w:val="444444"/>
          <w:szCs w:val="24"/>
          <w:bdr w:val="none" w:sz="0" w:space="0" w:color="auto" w:frame="1"/>
          <w:shd w:val="clear" w:color="auto" w:fill="FFFFFF"/>
        </w:rPr>
        <w:t xml:space="preserve">  </w:t>
      </w:r>
    </w:p>
    <w:p w14:paraId="1AA6881F" w14:textId="2E93DDE6" w:rsidR="00BA675A" w:rsidRDefault="00BA675A" w:rsidP="00446B3E">
      <w:pPr>
        <w:rPr>
          <w:rFonts w:eastAsia="Times New Roman" w:cstheme="majorBidi"/>
          <w:i/>
          <w:iCs/>
          <w:color w:val="C00000"/>
          <w:sz w:val="28"/>
          <w:szCs w:val="28"/>
          <w:u w:val="single"/>
        </w:rPr>
      </w:pPr>
    </w:p>
    <w:p w14:paraId="418669B1" w14:textId="5C918DC1" w:rsidR="00A9740A" w:rsidRDefault="00A9740A" w:rsidP="00446B3E">
      <w:pPr>
        <w:rPr>
          <w:rFonts w:eastAsia="Times New Roman" w:cstheme="majorBidi"/>
          <w:i/>
          <w:iCs/>
          <w:color w:val="C00000"/>
          <w:sz w:val="28"/>
          <w:szCs w:val="28"/>
          <w:u w:val="single"/>
        </w:rPr>
      </w:pPr>
    </w:p>
    <w:p w14:paraId="3CFCFC9F" w14:textId="183C9A87" w:rsidR="00A9740A" w:rsidRDefault="00A9740A" w:rsidP="00446B3E">
      <w:pPr>
        <w:rPr>
          <w:rFonts w:eastAsia="Times New Roman" w:cstheme="majorBidi"/>
          <w:i/>
          <w:iCs/>
          <w:color w:val="C00000"/>
          <w:sz w:val="28"/>
          <w:szCs w:val="28"/>
          <w:u w:val="single"/>
        </w:rPr>
      </w:pPr>
    </w:p>
    <w:p w14:paraId="6800E384" w14:textId="64FFEB33" w:rsidR="00A9740A" w:rsidRPr="005A2687" w:rsidRDefault="007A521B" w:rsidP="005A2687">
      <w:pPr>
        <w:pStyle w:val="Heading2"/>
      </w:pPr>
      <w:bookmarkStart w:id="44" w:name="_Toc41352482"/>
      <w:r w:rsidRPr="005A2687">
        <w:lastRenderedPageBreak/>
        <w:t xml:space="preserve"> </w:t>
      </w:r>
      <w:bookmarkStart w:id="45" w:name="_Toc41353704"/>
      <w:bookmarkStart w:id="46" w:name="_Toc41805706"/>
      <w:r w:rsidR="009F1661" w:rsidRPr="005A2687">
        <w:t>SLTI:</w:t>
      </w:r>
      <w:bookmarkEnd w:id="44"/>
      <w:bookmarkEnd w:id="45"/>
      <w:bookmarkEnd w:id="46"/>
    </w:p>
    <w:p w14:paraId="77128132" w14:textId="77777777" w:rsidR="006A3A65" w:rsidRPr="00FC21FD" w:rsidRDefault="009F1661" w:rsidP="00446B3E">
      <w:pPr>
        <w:rPr>
          <w:rFonts w:eastAsia="Times New Roman" w:cstheme="majorBidi"/>
          <w:color w:val="000000" w:themeColor="text1"/>
          <w:szCs w:val="24"/>
        </w:rPr>
      </w:pPr>
      <w:r w:rsidRPr="00FC21FD">
        <w:rPr>
          <w:rFonts w:eastAsia="Times New Roman" w:cstheme="majorBidi"/>
          <w:color w:val="000000" w:themeColor="text1"/>
          <w:szCs w:val="24"/>
        </w:rPr>
        <w:t xml:space="preserve">SLTI (Set on less than immediate) </w:t>
      </w:r>
      <w:r w:rsidR="00A671CC" w:rsidRPr="00FC21FD">
        <w:rPr>
          <w:rFonts w:eastAsia="Times New Roman" w:cstheme="majorBidi"/>
          <w:color w:val="000000" w:themeColor="text1"/>
          <w:szCs w:val="24"/>
        </w:rPr>
        <w:t>has the same instruction concept of SLT, the only di</w:t>
      </w:r>
      <w:r w:rsidR="002F7A21" w:rsidRPr="00FC21FD">
        <w:rPr>
          <w:rFonts w:eastAsia="Times New Roman" w:cstheme="majorBidi"/>
          <w:color w:val="000000" w:themeColor="text1"/>
          <w:szCs w:val="24"/>
        </w:rPr>
        <w:t>f</w:t>
      </w:r>
      <w:r w:rsidR="00A671CC" w:rsidRPr="00FC21FD">
        <w:rPr>
          <w:rFonts w:eastAsia="Times New Roman" w:cstheme="majorBidi"/>
          <w:color w:val="000000" w:themeColor="text1"/>
          <w:szCs w:val="24"/>
        </w:rPr>
        <w:t>ference</w:t>
      </w:r>
      <w:r w:rsidR="002F7A21" w:rsidRPr="00FC21FD">
        <w:rPr>
          <w:rFonts w:eastAsia="Times New Roman" w:cstheme="majorBidi"/>
          <w:color w:val="000000" w:themeColor="text1"/>
          <w:szCs w:val="24"/>
        </w:rPr>
        <w:t xml:space="preserve"> </w:t>
      </w:r>
      <w:r w:rsidR="00A671CC" w:rsidRPr="00FC21FD">
        <w:rPr>
          <w:rFonts w:eastAsia="Times New Roman" w:cstheme="majorBidi"/>
          <w:color w:val="000000" w:themeColor="text1"/>
          <w:szCs w:val="24"/>
        </w:rPr>
        <w:t xml:space="preserve">is that it compares </w:t>
      </w:r>
      <w:r w:rsidR="002F7A21" w:rsidRPr="00FC21FD">
        <w:rPr>
          <w:rFonts w:eastAsia="Times New Roman" w:cstheme="majorBidi"/>
          <w:color w:val="000000" w:themeColor="text1"/>
          <w:szCs w:val="24"/>
        </w:rPr>
        <w:t>specific value stored in the register with a certain immediate value</w:t>
      </w:r>
      <w:r w:rsidR="006A3A65" w:rsidRPr="00FC21FD">
        <w:rPr>
          <w:rFonts w:eastAsia="Times New Roman" w:cstheme="majorBidi"/>
          <w:color w:val="000000" w:themeColor="text1"/>
          <w:szCs w:val="24"/>
        </w:rPr>
        <w:t xml:space="preserve"> entered by the user.</w:t>
      </w:r>
    </w:p>
    <w:p w14:paraId="1FA27696" w14:textId="77777777" w:rsidR="006A3A65" w:rsidRPr="00FC21FD" w:rsidRDefault="006A3A65" w:rsidP="006A3A65">
      <w:pPr>
        <w:rPr>
          <w:rFonts w:cstheme="majorBidi"/>
          <w:color w:val="C00000"/>
          <w:szCs w:val="24"/>
        </w:rPr>
      </w:pPr>
      <w:r w:rsidRPr="00FC21FD">
        <w:rPr>
          <w:rFonts w:cstheme="majorBidi"/>
          <w:color w:val="C00000"/>
          <w:szCs w:val="24"/>
        </w:rPr>
        <w:t>i.e.:</w:t>
      </w:r>
    </w:p>
    <w:p w14:paraId="04FA30BD" w14:textId="6E11137C" w:rsidR="006A3A65" w:rsidRDefault="006A3A65" w:rsidP="006A3A65">
      <w:pPr>
        <w:rPr>
          <w:rStyle w:val="Strong"/>
          <w:rFonts w:cstheme="majorBidi"/>
          <w:b w:val="0"/>
          <w:bCs w:val="0"/>
          <w:color w:val="C00000"/>
          <w:szCs w:val="24"/>
          <w:bdr w:val="none" w:sz="0" w:space="0" w:color="auto" w:frame="1"/>
          <w:shd w:val="clear" w:color="auto" w:fill="FFFFFF"/>
        </w:rPr>
      </w:pPr>
      <w:r w:rsidRPr="00FC21FD">
        <w:rPr>
          <w:rStyle w:val="Strong"/>
          <w:rFonts w:cstheme="majorBidi"/>
          <w:b w:val="0"/>
          <w:bCs w:val="0"/>
          <w:color w:val="C00000"/>
          <w:szCs w:val="24"/>
          <w:bdr w:val="none" w:sz="0" w:space="0" w:color="auto" w:frame="1"/>
          <w:shd w:val="clear" w:color="auto" w:fill="FFFFFF"/>
        </w:rPr>
        <w:t>slt</w:t>
      </w:r>
      <w:r w:rsidR="00FC21FD" w:rsidRPr="00FC21FD">
        <w:rPr>
          <w:rStyle w:val="Strong"/>
          <w:rFonts w:cstheme="majorBidi"/>
          <w:b w:val="0"/>
          <w:bCs w:val="0"/>
          <w:color w:val="C00000"/>
          <w:szCs w:val="24"/>
          <w:bdr w:val="none" w:sz="0" w:space="0" w:color="auto" w:frame="1"/>
          <w:shd w:val="clear" w:color="auto" w:fill="FFFFFF"/>
        </w:rPr>
        <w:t>i</w:t>
      </w:r>
      <w:r w:rsidRPr="00FC21FD">
        <w:rPr>
          <w:rStyle w:val="Strong"/>
          <w:rFonts w:cstheme="majorBidi"/>
          <w:b w:val="0"/>
          <w:bCs w:val="0"/>
          <w:color w:val="C00000"/>
          <w:szCs w:val="24"/>
          <w:bdr w:val="none" w:sz="0" w:space="0" w:color="auto" w:frame="1"/>
          <w:shd w:val="clear" w:color="auto" w:fill="FFFFFF"/>
        </w:rPr>
        <w:t xml:space="preserve"> $s0, $s1, 8   </w:t>
      </w:r>
      <w:r w:rsidR="000E2607">
        <w:rPr>
          <w:rStyle w:val="Strong"/>
          <w:rFonts w:cstheme="majorBidi"/>
          <w:b w:val="0"/>
          <w:bCs w:val="0"/>
          <w:color w:val="C00000"/>
          <w:szCs w:val="24"/>
          <w:bdr w:val="none" w:sz="0" w:space="0" w:color="auto" w:frame="1"/>
          <w:shd w:val="clear" w:color="auto" w:fill="FFFFFF"/>
        </w:rPr>
        <w:t xml:space="preserve"> </w:t>
      </w:r>
      <w:r w:rsidRPr="00FC21FD">
        <w:rPr>
          <w:rStyle w:val="Strong"/>
          <w:rFonts w:cstheme="majorBidi"/>
          <w:b w:val="0"/>
          <w:bCs w:val="0"/>
          <w:color w:val="C00000"/>
          <w:szCs w:val="24"/>
          <w:bdr w:val="none" w:sz="0" w:space="0" w:color="auto" w:frame="1"/>
          <w:shd w:val="clear" w:color="auto" w:fill="FFFFFF"/>
        </w:rPr>
        <w:t>#The value which is stored in $s1 will be directly stored in $s0 if it is less than</w:t>
      </w:r>
      <w:r w:rsidR="00FC21FD" w:rsidRPr="00FC21FD">
        <w:rPr>
          <w:rStyle w:val="Strong"/>
          <w:rFonts w:cstheme="majorBidi"/>
          <w:b w:val="0"/>
          <w:bCs w:val="0"/>
          <w:color w:val="C00000"/>
          <w:szCs w:val="24"/>
          <w:bdr w:val="none" w:sz="0" w:space="0" w:color="auto" w:frame="1"/>
          <w:shd w:val="clear" w:color="auto" w:fill="FFFFFF"/>
        </w:rPr>
        <w:t xml:space="preserve"> </w:t>
      </w:r>
      <w:r w:rsidRPr="00FC21FD">
        <w:rPr>
          <w:rStyle w:val="Strong"/>
          <w:rFonts w:cstheme="majorBidi"/>
          <w:b w:val="0"/>
          <w:bCs w:val="0"/>
          <w:color w:val="C00000"/>
          <w:szCs w:val="24"/>
          <w:bdr w:val="none" w:sz="0" w:space="0" w:color="auto" w:frame="1"/>
          <w:shd w:val="clear" w:color="auto" w:fill="FFFFFF"/>
        </w:rPr>
        <w:t>8</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88"/>
        <w:gridCol w:w="6471"/>
      </w:tblGrid>
      <w:tr w:rsidR="00D024F3" w:rsidRPr="00D024F3" w14:paraId="5B84593B"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DC0DBAE" w14:textId="1F7297FB" w:rsidR="00D024F3" w:rsidRPr="00D024F3" w:rsidRDefault="00D024F3" w:rsidP="00D024F3">
            <w:pPr>
              <w:spacing w:after="0" w:line="240" w:lineRule="auto"/>
              <w:rPr>
                <w:rFonts w:ascii="Times New Roman" w:eastAsia="Times New Roman" w:hAnsi="Times New Roman" w:cs="Times New Roman"/>
                <w:szCs w:val="24"/>
              </w:rPr>
            </w:pPr>
            <w:r w:rsidRPr="00655309">
              <w:rPr>
                <w:rFonts w:eastAsia="Times New Roman" w:cstheme="majorBidi"/>
                <w:szCs w:val="24"/>
              </w:rPr>
              <w:t>De</w:t>
            </w:r>
            <w:r>
              <w:rPr>
                <w:rFonts w:eastAsia="Times New Roman" w:cstheme="majorBidi"/>
                <w:szCs w:val="24"/>
              </w:rPr>
              <w:t>monstration</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4A43B50" w14:textId="651CCA71" w:rsidR="00D024F3" w:rsidRPr="00D024F3" w:rsidRDefault="00D024F3" w:rsidP="00D024F3">
            <w:pPr>
              <w:spacing w:after="0" w:line="240" w:lineRule="auto"/>
              <w:rPr>
                <w:rFonts w:eastAsia="Times New Roman" w:cstheme="majorBidi"/>
                <w:szCs w:val="24"/>
              </w:rPr>
            </w:pPr>
            <w:r w:rsidRPr="00D024F3">
              <w:rPr>
                <w:rFonts w:eastAsia="Times New Roman" w:cstheme="majorBidi"/>
                <w:szCs w:val="24"/>
              </w:rPr>
              <w:t>If $</w:t>
            </w:r>
            <w:r w:rsidR="00611A50" w:rsidRPr="00D06791">
              <w:rPr>
                <w:rFonts w:eastAsia="Times New Roman" w:cstheme="majorBidi"/>
                <w:szCs w:val="24"/>
              </w:rPr>
              <w:t>t</w:t>
            </w:r>
            <w:r w:rsidRPr="00D024F3">
              <w:rPr>
                <w:rFonts w:eastAsia="Times New Roman" w:cstheme="majorBidi"/>
                <w:szCs w:val="24"/>
              </w:rPr>
              <w:t xml:space="preserve"> is less than immediate, $</w:t>
            </w:r>
            <w:r w:rsidR="00672A49" w:rsidRPr="00D06791">
              <w:rPr>
                <w:rFonts w:eastAsia="Times New Roman" w:cstheme="majorBidi"/>
                <w:szCs w:val="24"/>
              </w:rPr>
              <w:t>s</w:t>
            </w:r>
            <w:r w:rsidRPr="00D024F3">
              <w:rPr>
                <w:rFonts w:eastAsia="Times New Roman" w:cstheme="majorBidi"/>
                <w:szCs w:val="24"/>
              </w:rPr>
              <w:t xml:space="preserve"> is set to one. It gets zero otherwise.</w:t>
            </w:r>
          </w:p>
        </w:tc>
      </w:tr>
      <w:tr w:rsidR="00D024F3" w:rsidRPr="00D024F3" w14:paraId="28F34F51"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5E363FF" w14:textId="0A3D3661" w:rsidR="00D024F3" w:rsidRPr="00D024F3" w:rsidRDefault="00D024F3" w:rsidP="00D024F3">
            <w:pPr>
              <w:spacing w:after="0" w:line="240" w:lineRule="auto"/>
              <w:rPr>
                <w:rFonts w:ascii="Times New Roman" w:eastAsia="Times New Roman" w:hAnsi="Times New Roman" w:cs="Times New Roman"/>
                <w:szCs w:val="24"/>
              </w:rPr>
            </w:pPr>
            <w:r w:rsidRPr="00655309">
              <w:rPr>
                <w:rFonts w:eastAsia="Times New Roman" w:cstheme="majorBidi"/>
                <w:szCs w:val="24"/>
              </w:rPr>
              <w:t>Operation</w:t>
            </w:r>
            <w:r>
              <w:rPr>
                <w:rFonts w:eastAsia="Times New Roman" w:cstheme="majorBidi"/>
                <w:szCs w:val="24"/>
              </w:rPr>
              <w:t xml:space="preserve"> meaning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59D91E9" w14:textId="4E1AF5B5" w:rsidR="00D024F3" w:rsidRPr="00D024F3" w:rsidRDefault="00D024F3" w:rsidP="00D024F3">
            <w:pPr>
              <w:spacing w:after="0" w:line="240" w:lineRule="auto"/>
              <w:rPr>
                <w:rFonts w:eastAsia="Times New Roman" w:cstheme="majorBidi"/>
                <w:szCs w:val="24"/>
              </w:rPr>
            </w:pPr>
            <w:r w:rsidRPr="00D024F3">
              <w:rPr>
                <w:rFonts w:eastAsia="Times New Roman" w:cstheme="majorBidi"/>
                <w:szCs w:val="24"/>
              </w:rPr>
              <w:t>if $</w:t>
            </w:r>
            <w:r w:rsidR="00672A49" w:rsidRPr="00D06791">
              <w:rPr>
                <w:rFonts w:eastAsia="Times New Roman" w:cstheme="majorBidi"/>
                <w:szCs w:val="24"/>
              </w:rPr>
              <w:t>t</w:t>
            </w:r>
            <w:r w:rsidRPr="00D024F3">
              <w:rPr>
                <w:rFonts w:eastAsia="Times New Roman" w:cstheme="majorBidi"/>
                <w:szCs w:val="24"/>
              </w:rPr>
              <w:t xml:space="preserve"> &lt; imm $</w:t>
            </w:r>
            <w:r w:rsidR="00672A49" w:rsidRPr="00D06791">
              <w:rPr>
                <w:rFonts w:eastAsia="Times New Roman" w:cstheme="majorBidi"/>
                <w:szCs w:val="24"/>
              </w:rPr>
              <w:t>s</w:t>
            </w:r>
            <w:r w:rsidRPr="00D024F3">
              <w:rPr>
                <w:rFonts w:eastAsia="Times New Roman" w:cstheme="majorBidi"/>
                <w:szCs w:val="24"/>
              </w:rPr>
              <w:t xml:space="preserve"> = 1; advance_pc (4); else $</w:t>
            </w:r>
            <w:r w:rsidR="00672A49" w:rsidRPr="00D06791">
              <w:rPr>
                <w:rFonts w:eastAsia="Times New Roman" w:cstheme="majorBidi"/>
                <w:szCs w:val="24"/>
              </w:rPr>
              <w:t>s</w:t>
            </w:r>
            <w:r w:rsidRPr="00D024F3">
              <w:rPr>
                <w:rFonts w:eastAsia="Times New Roman" w:cstheme="majorBidi"/>
                <w:szCs w:val="24"/>
              </w:rPr>
              <w:t xml:space="preserve"> = 0; advance_pc (4);</w:t>
            </w:r>
          </w:p>
        </w:tc>
      </w:tr>
      <w:tr w:rsidR="00D024F3" w:rsidRPr="00D024F3" w14:paraId="4CDC768F"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405117C" w14:textId="695BD192" w:rsidR="00D024F3" w:rsidRPr="00D024F3" w:rsidRDefault="00D024F3" w:rsidP="00D024F3">
            <w:pPr>
              <w:spacing w:after="0" w:line="240" w:lineRule="auto"/>
              <w:rPr>
                <w:rFonts w:ascii="Times New Roman" w:eastAsia="Times New Roman" w:hAnsi="Times New Roman" w:cs="Times New Roman"/>
                <w:szCs w:val="24"/>
              </w:rPr>
            </w:pPr>
            <w:r w:rsidRPr="00655309">
              <w:rPr>
                <w:rFonts w:eastAsia="Times New Roman" w:cstheme="majorBidi"/>
                <w:szCs w:val="24"/>
              </w:rPr>
              <w:t>Syntax</w:t>
            </w:r>
            <w:r>
              <w:rPr>
                <w:rFonts w:eastAsia="Times New Roman" w:cstheme="majorBidi"/>
                <w:szCs w:val="24"/>
              </w:rPr>
              <w:t xml:space="preserve"> form</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1D89517" w14:textId="6D4C04CE" w:rsidR="00D024F3" w:rsidRPr="00D024F3" w:rsidRDefault="00D024F3" w:rsidP="00D024F3">
            <w:pPr>
              <w:spacing w:after="0" w:line="240" w:lineRule="auto"/>
              <w:rPr>
                <w:rFonts w:eastAsia="Times New Roman" w:cstheme="majorBidi"/>
                <w:szCs w:val="24"/>
              </w:rPr>
            </w:pPr>
            <w:r w:rsidRPr="00D024F3">
              <w:rPr>
                <w:rFonts w:eastAsia="Times New Roman" w:cstheme="majorBidi"/>
                <w:szCs w:val="24"/>
              </w:rPr>
              <w:t>slti $</w:t>
            </w:r>
            <w:r w:rsidR="00672A49" w:rsidRPr="00D06791">
              <w:rPr>
                <w:rFonts w:eastAsia="Times New Roman" w:cstheme="majorBidi"/>
                <w:szCs w:val="24"/>
              </w:rPr>
              <w:t>s</w:t>
            </w:r>
            <w:r w:rsidRPr="00D024F3">
              <w:rPr>
                <w:rFonts w:eastAsia="Times New Roman" w:cstheme="majorBidi"/>
                <w:szCs w:val="24"/>
              </w:rPr>
              <w:t>, $</w:t>
            </w:r>
            <w:r w:rsidR="00672A49" w:rsidRPr="00D06791">
              <w:rPr>
                <w:rFonts w:eastAsia="Times New Roman" w:cstheme="majorBidi"/>
                <w:szCs w:val="24"/>
              </w:rPr>
              <w:t>t</w:t>
            </w:r>
            <w:r w:rsidRPr="00D024F3">
              <w:rPr>
                <w:rFonts w:eastAsia="Times New Roman" w:cstheme="majorBidi"/>
                <w:szCs w:val="24"/>
              </w:rPr>
              <w:t>, imm</w:t>
            </w:r>
          </w:p>
        </w:tc>
      </w:tr>
      <w:tr w:rsidR="00D024F3" w:rsidRPr="00D024F3" w14:paraId="004396ED"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D0E5EBC" w14:textId="0283BFEF" w:rsidR="00D024F3" w:rsidRPr="00D024F3" w:rsidRDefault="00D024F3" w:rsidP="00D024F3">
            <w:pPr>
              <w:spacing w:after="0" w:line="240" w:lineRule="auto"/>
              <w:rPr>
                <w:rFonts w:ascii="Times New Roman" w:eastAsia="Times New Roman" w:hAnsi="Times New Roman" w:cs="Times New Roman"/>
                <w:szCs w:val="24"/>
              </w:rPr>
            </w:pPr>
            <w:r>
              <w:rPr>
                <w:rFonts w:eastAsia="Times New Roman" w:cstheme="majorBidi"/>
                <w:szCs w:val="24"/>
              </w:rPr>
              <w:t>Coding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633E777" w14:textId="65957C7A" w:rsidR="00D024F3" w:rsidRPr="00D024F3" w:rsidRDefault="00D024F3" w:rsidP="00D024F3">
            <w:pPr>
              <w:spacing w:after="0" w:line="240" w:lineRule="auto"/>
              <w:rPr>
                <w:rFonts w:eastAsia="Times New Roman" w:cstheme="majorBidi"/>
                <w:szCs w:val="24"/>
              </w:rPr>
            </w:pPr>
            <w:r w:rsidRPr="00D024F3">
              <w:rPr>
                <w:rFonts w:eastAsia="Times New Roman" w:cstheme="majorBidi"/>
                <w:szCs w:val="24"/>
              </w:rPr>
              <w:t>0010 10</w:t>
            </w:r>
            <w:r w:rsidR="00672A49" w:rsidRPr="00D06791">
              <w:rPr>
                <w:rFonts w:eastAsia="Times New Roman" w:cstheme="majorBidi"/>
                <w:szCs w:val="24"/>
              </w:rPr>
              <w:t>tt</w:t>
            </w:r>
            <w:r w:rsidRPr="00D024F3">
              <w:rPr>
                <w:rFonts w:eastAsia="Times New Roman" w:cstheme="majorBidi"/>
                <w:szCs w:val="24"/>
              </w:rPr>
              <w:t> </w:t>
            </w:r>
            <w:r w:rsidR="00672A49" w:rsidRPr="00D06791">
              <w:rPr>
                <w:rFonts w:eastAsia="Times New Roman" w:cstheme="majorBidi"/>
                <w:szCs w:val="24"/>
              </w:rPr>
              <w:t>ttts</w:t>
            </w:r>
            <w:r w:rsidRPr="00D024F3">
              <w:rPr>
                <w:rFonts w:eastAsia="Times New Roman" w:cstheme="majorBidi"/>
                <w:szCs w:val="24"/>
              </w:rPr>
              <w:t> </w:t>
            </w:r>
            <w:r w:rsidR="00672A49" w:rsidRPr="00D06791">
              <w:rPr>
                <w:rFonts w:eastAsia="Times New Roman" w:cstheme="majorBidi"/>
                <w:szCs w:val="24"/>
              </w:rPr>
              <w:t>ssss</w:t>
            </w:r>
            <w:r w:rsidRPr="00D024F3">
              <w:rPr>
                <w:rFonts w:eastAsia="Times New Roman" w:cstheme="majorBidi"/>
                <w:szCs w:val="24"/>
              </w:rPr>
              <w:t> iiii iiii iiii iiii</w:t>
            </w:r>
          </w:p>
        </w:tc>
      </w:tr>
    </w:tbl>
    <w:p w14:paraId="20256626" w14:textId="77777777" w:rsidR="000E2607" w:rsidRDefault="000E2607" w:rsidP="006A3A65">
      <w:pPr>
        <w:rPr>
          <w:rStyle w:val="Strong"/>
          <w:rFonts w:cstheme="majorBidi"/>
          <w:b w:val="0"/>
          <w:bCs w:val="0"/>
          <w:color w:val="C00000"/>
          <w:szCs w:val="24"/>
          <w:bdr w:val="none" w:sz="0" w:space="0" w:color="auto" w:frame="1"/>
          <w:shd w:val="clear" w:color="auto" w:fill="FFFFFF"/>
        </w:rPr>
      </w:pPr>
    </w:p>
    <w:p w14:paraId="0C8A2791" w14:textId="77777777" w:rsidR="00DD6320" w:rsidRDefault="00DB5ADB" w:rsidP="00446B3E">
      <w:pPr>
        <w:rPr>
          <w:rStyle w:val="Strong"/>
          <w:rFonts w:cstheme="majorBidi"/>
          <w:b w:val="0"/>
          <w:bCs w:val="0"/>
          <w:i/>
          <w:iCs/>
          <w:color w:val="C00000"/>
          <w:sz w:val="28"/>
          <w:szCs w:val="28"/>
          <w:u w:val="single"/>
          <w:bdr w:val="none" w:sz="0" w:space="0" w:color="auto" w:frame="1"/>
          <w:shd w:val="clear" w:color="auto" w:fill="FFFFFF"/>
        </w:rPr>
      </w:pPr>
      <w:bookmarkStart w:id="47" w:name="_Toc41352483"/>
      <w:r w:rsidRPr="00A9289B">
        <w:rPr>
          <w:rStyle w:val="Strong"/>
          <w:b w:val="0"/>
          <w:bCs w:val="0"/>
        </w:rPr>
        <w:t xml:space="preserve"> </w:t>
      </w:r>
      <w:bookmarkStart w:id="48" w:name="_Toc41353705"/>
      <w:r w:rsidRPr="00A9289B">
        <w:rPr>
          <w:rStyle w:val="Strong"/>
          <w:b w:val="0"/>
          <w:bCs w:val="0"/>
        </w:rPr>
        <w:t>NOR:</w:t>
      </w:r>
      <w:bookmarkEnd w:id="47"/>
      <w:bookmarkEnd w:id="48"/>
    </w:p>
    <w:p w14:paraId="6991A6F3" w14:textId="72AAA0FB" w:rsidR="009F1661" w:rsidRPr="005A2687" w:rsidRDefault="00DB5ADB" w:rsidP="005A2687">
      <w:pPr>
        <w:pStyle w:val="Heading2"/>
        <w:rPr>
          <w:rStyle w:val="Strong"/>
          <w:b w:val="0"/>
          <w:bCs w:val="0"/>
        </w:rPr>
      </w:pPr>
      <w:bookmarkStart w:id="49" w:name="_Toc41805707"/>
      <w:r w:rsidRPr="005A2687">
        <w:rPr>
          <w:rStyle w:val="Strong"/>
          <w:b w:val="0"/>
          <w:bCs w:val="0"/>
        </w:rPr>
        <w:t>NOR:</w:t>
      </w:r>
      <w:bookmarkEnd w:id="49"/>
    </w:p>
    <w:p w14:paraId="0E82B25D" w14:textId="6815EAB1" w:rsidR="00DB5ADB" w:rsidRDefault="0041509B" w:rsidP="00446B3E">
      <w:pPr>
        <w:rPr>
          <w:rFonts w:cstheme="majorBidi"/>
          <w:color w:val="000000" w:themeColor="text1"/>
          <w:szCs w:val="24"/>
        </w:rPr>
      </w:pPr>
      <w:r>
        <w:rPr>
          <w:rStyle w:val="Strong"/>
          <w:rFonts w:cstheme="majorBidi"/>
          <w:b w:val="0"/>
          <w:bCs w:val="0"/>
          <w:color w:val="000000" w:themeColor="text1"/>
          <w:szCs w:val="24"/>
          <w:bdr w:val="none" w:sz="0" w:space="0" w:color="auto" w:frame="1"/>
          <w:shd w:val="clear" w:color="auto" w:fill="FFFFFF"/>
        </w:rPr>
        <w:t xml:space="preserve">The NOR instruction usage is as the same as the NOR Gate use; </w:t>
      </w:r>
      <w:r w:rsidR="002B3219">
        <w:rPr>
          <w:rStyle w:val="Strong"/>
          <w:rFonts w:cstheme="majorBidi"/>
          <w:b w:val="0"/>
          <w:bCs w:val="0"/>
          <w:color w:val="000000" w:themeColor="text1"/>
          <w:szCs w:val="24"/>
          <w:bdr w:val="none" w:sz="0" w:space="0" w:color="auto" w:frame="1"/>
          <w:shd w:val="clear" w:color="auto" w:fill="FFFFFF"/>
        </w:rPr>
        <w:t xml:space="preserve">it is used </w:t>
      </w:r>
      <w:r w:rsidR="005332F8">
        <w:rPr>
          <w:rStyle w:val="Strong"/>
          <w:rFonts w:cstheme="majorBidi"/>
          <w:b w:val="0"/>
          <w:bCs w:val="0"/>
          <w:color w:val="000000" w:themeColor="text1"/>
          <w:szCs w:val="24"/>
          <w:bdr w:val="none" w:sz="0" w:space="0" w:color="auto" w:frame="1"/>
          <w:shd w:val="clear" w:color="auto" w:fill="FFFFFF"/>
        </w:rPr>
        <w:t xml:space="preserve">like it reverses the role of the or gate. Like we have said before, </w:t>
      </w:r>
      <w:r w:rsidR="00AF7EF6">
        <w:rPr>
          <w:rStyle w:val="Strong"/>
          <w:rFonts w:cstheme="majorBidi"/>
          <w:b w:val="0"/>
          <w:bCs w:val="0"/>
          <w:color w:val="000000" w:themeColor="text1"/>
          <w:szCs w:val="24"/>
          <w:bdr w:val="none" w:sz="0" w:space="0" w:color="auto" w:frame="1"/>
          <w:shd w:val="clear" w:color="auto" w:fill="FFFFFF"/>
        </w:rPr>
        <w:t xml:space="preserve">in </w:t>
      </w:r>
      <w:r w:rsidR="005332F8">
        <w:rPr>
          <w:rStyle w:val="Strong"/>
          <w:rFonts w:cstheme="majorBidi"/>
          <w:b w:val="0"/>
          <w:bCs w:val="0"/>
          <w:color w:val="000000" w:themeColor="text1"/>
          <w:szCs w:val="24"/>
          <w:bdr w:val="none" w:sz="0" w:space="0" w:color="auto" w:frame="1"/>
          <w:shd w:val="clear" w:color="auto" w:fill="FFFFFF"/>
        </w:rPr>
        <w:t xml:space="preserve">the OR </w:t>
      </w:r>
      <w:r w:rsidR="00B45E25">
        <w:rPr>
          <w:rStyle w:val="Strong"/>
          <w:rFonts w:cstheme="majorBidi"/>
          <w:b w:val="0"/>
          <w:bCs w:val="0"/>
          <w:color w:val="000000" w:themeColor="text1"/>
          <w:szCs w:val="24"/>
          <w:bdr w:val="none" w:sz="0" w:space="0" w:color="auto" w:frame="1"/>
          <w:shd w:val="clear" w:color="auto" w:fill="FFFFFF"/>
        </w:rPr>
        <w:t>gate</w:t>
      </w:r>
      <w:r w:rsidR="00AF7EF6">
        <w:rPr>
          <w:rStyle w:val="Strong"/>
          <w:rFonts w:cstheme="majorBidi"/>
          <w:b w:val="0"/>
          <w:bCs w:val="0"/>
          <w:color w:val="000000" w:themeColor="text1"/>
          <w:szCs w:val="24"/>
          <w:bdr w:val="none" w:sz="0" w:space="0" w:color="auto" w:frame="1"/>
          <w:shd w:val="clear" w:color="auto" w:fill="FFFFFF"/>
        </w:rPr>
        <w:t xml:space="preserve">, </w:t>
      </w:r>
      <w:r w:rsidR="00AF7EF6" w:rsidRPr="00853165">
        <w:rPr>
          <w:rFonts w:cstheme="majorBidi"/>
          <w:color w:val="000000" w:themeColor="text1"/>
          <w:szCs w:val="24"/>
        </w:rPr>
        <w:t xml:space="preserve">if any of the bits entered in the specific register address is equivalent to </w:t>
      </w:r>
      <w:r w:rsidR="00AF7EF6">
        <w:rPr>
          <w:rFonts w:cstheme="majorBidi"/>
          <w:color w:val="000000" w:themeColor="text1"/>
          <w:szCs w:val="24"/>
        </w:rPr>
        <w:t>one</w:t>
      </w:r>
      <w:r w:rsidR="00AF7EF6" w:rsidRPr="00853165">
        <w:rPr>
          <w:rFonts w:cstheme="majorBidi"/>
          <w:color w:val="000000" w:themeColor="text1"/>
          <w:szCs w:val="24"/>
        </w:rPr>
        <w:t xml:space="preserve">, therefore the output of the resulting equivalent bit will be equal to </w:t>
      </w:r>
      <w:r w:rsidR="00AF7EF6">
        <w:rPr>
          <w:rFonts w:cstheme="majorBidi"/>
          <w:color w:val="000000" w:themeColor="text1"/>
          <w:szCs w:val="24"/>
        </w:rPr>
        <w:t>one</w:t>
      </w:r>
      <w:r w:rsidR="00AF7EF6" w:rsidRPr="00853165">
        <w:rPr>
          <w:rFonts w:cstheme="majorBidi"/>
          <w:color w:val="000000" w:themeColor="text1"/>
          <w:szCs w:val="24"/>
        </w:rPr>
        <w:t xml:space="preserve"> regardless to the equivalent bit in the other register’s address, otherwise, if both equivalents bits are equal to </w:t>
      </w:r>
      <w:r w:rsidR="00AF7EF6">
        <w:rPr>
          <w:rFonts w:cstheme="majorBidi"/>
          <w:color w:val="000000" w:themeColor="text1"/>
          <w:szCs w:val="24"/>
        </w:rPr>
        <w:t>zero</w:t>
      </w:r>
      <w:r w:rsidR="00AF7EF6" w:rsidRPr="00853165">
        <w:rPr>
          <w:rFonts w:cstheme="majorBidi"/>
          <w:color w:val="000000" w:themeColor="text1"/>
          <w:szCs w:val="24"/>
        </w:rPr>
        <w:t xml:space="preserve">, the resulting output result will be equal to </w:t>
      </w:r>
      <w:r w:rsidR="00AF7EF6">
        <w:rPr>
          <w:rFonts w:cstheme="majorBidi"/>
          <w:color w:val="000000" w:themeColor="text1"/>
          <w:szCs w:val="24"/>
        </w:rPr>
        <w:t xml:space="preserve">zero. </w:t>
      </w:r>
    </w:p>
    <w:p w14:paraId="2BD980B6" w14:textId="2CD32F54" w:rsidR="00AF7EF6" w:rsidRDefault="00AF7EF6" w:rsidP="00446B3E">
      <w:pPr>
        <w:rPr>
          <w:rFonts w:cstheme="majorBidi"/>
          <w:color w:val="000000" w:themeColor="text1"/>
          <w:szCs w:val="24"/>
        </w:rPr>
      </w:pPr>
      <w:r>
        <w:rPr>
          <w:rFonts w:cstheme="majorBidi"/>
          <w:color w:val="000000" w:themeColor="text1"/>
          <w:szCs w:val="24"/>
        </w:rPr>
        <w:t>The NOR gate reverses all the previous steps</w:t>
      </w:r>
      <w:r w:rsidR="00B9349A">
        <w:rPr>
          <w:rFonts w:cstheme="majorBidi"/>
          <w:color w:val="000000" w:themeColor="text1"/>
          <w:szCs w:val="24"/>
        </w:rPr>
        <w:t xml:space="preserve">; as the resulting equivalent bit </w:t>
      </w:r>
      <w:proofErr w:type="gramStart"/>
      <w:r w:rsidR="00B9349A">
        <w:rPr>
          <w:rFonts w:cstheme="majorBidi"/>
          <w:color w:val="000000" w:themeColor="text1"/>
          <w:szCs w:val="24"/>
        </w:rPr>
        <w:t>will</w:t>
      </w:r>
      <w:proofErr w:type="gramEnd"/>
      <w:r w:rsidR="00B9349A">
        <w:rPr>
          <w:rFonts w:cstheme="majorBidi"/>
          <w:color w:val="000000" w:themeColor="text1"/>
          <w:szCs w:val="24"/>
        </w:rPr>
        <w:t xml:space="preserve"> equal </w:t>
      </w:r>
      <w:r w:rsidR="00953767">
        <w:rPr>
          <w:rFonts w:cstheme="majorBidi"/>
          <w:color w:val="000000" w:themeColor="text1"/>
          <w:szCs w:val="24"/>
        </w:rPr>
        <w:t xml:space="preserve">to 1 if both bits entered in both registers are equal to 0, </w:t>
      </w:r>
      <w:r w:rsidR="00741CA1">
        <w:rPr>
          <w:rFonts w:cstheme="majorBidi"/>
          <w:color w:val="000000" w:themeColor="text1"/>
          <w:szCs w:val="24"/>
        </w:rPr>
        <w:t>otherwise</w:t>
      </w:r>
      <w:r w:rsidR="00953767">
        <w:rPr>
          <w:rFonts w:cstheme="majorBidi"/>
          <w:color w:val="000000" w:themeColor="text1"/>
          <w:szCs w:val="24"/>
        </w:rPr>
        <w:t xml:space="preserve"> </w:t>
      </w:r>
      <w:r w:rsidR="000D71F3">
        <w:rPr>
          <w:rFonts w:cstheme="majorBidi"/>
          <w:color w:val="000000" w:themeColor="text1"/>
          <w:szCs w:val="24"/>
        </w:rPr>
        <w:t xml:space="preserve">the resulting equivalent bit will be equal to </w:t>
      </w:r>
      <w:r w:rsidR="00741CA1">
        <w:rPr>
          <w:rFonts w:cstheme="majorBidi"/>
          <w:color w:val="000000" w:themeColor="text1"/>
          <w:szCs w:val="24"/>
        </w:rPr>
        <w:t>0</w:t>
      </w:r>
      <w:r w:rsidR="00B24012">
        <w:rPr>
          <w:rFonts w:cstheme="majorBidi"/>
          <w:color w:val="000000" w:themeColor="text1"/>
          <w:szCs w:val="24"/>
        </w:rPr>
        <w:t>.</w:t>
      </w:r>
    </w:p>
    <w:p w14:paraId="3CCB6D8D" w14:textId="55BBC066" w:rsidR="00D764A7" w:rsidRDefault="00D764A7" w:rsidP="00446B3E">
      <w:pPr>
        <w:rPr>
          <w:rFonts w:cstheme="majorBidi"/>
          <w:color w:val="000000" w:themeColor="text1"/>
          <w:szCs w:val="24"/>
        </w:rPr>
      </w:pPr>
      <w:r>
        <w:rPr>
          <w:rFonts w:cstheme="majorBidi"/>
          <w:color w:val="000000" w:themeColor="text1"/>
          <w:szCs w:val="24"/>
        </w:rPr>
        <w:t xml:space="preserve">NB: The second register is always $0 which </w:t>
      </w:r>
      <w:r w:rsidR="00C91258">
        <w:rPr>
          <w:rFonts w:cstheme="majorBidi"/>
          <w:color w:val="000000" w:themeColor="text1"/>
          <w:szCs w:val="24"/>
        </w:rPr>
        <w:t>contains zero</w:t>
      </w:r>
      <w:r w:rsidR="00632A01">
        <w:rPr>
          <w:rFonts w:cstheme="majorBidi"/>
          <w:color w:val="000000" w:themeColor="text1"/>
          <w:szCs w:val="24"/>
        </w:rPr>
        <w:t xml:space="preserve"> inside.</w:t>
      </w:r>
    </w:p>
    <w:p w14:paraId="76C11726" w14:textId="66D2B56C" w:rsidR="00B24012" w:rsidRPr="00FC36AE" w:rsidRDefault="001D5646" w:rsidP="00446B3E">
      <w:pPr>
        <w:rPr>
          <w:rFonts w:cstheme="majorBidi"/>
          <w:color w:val="C00000"/>
          <w:szCs w:val="24"/>
        </w:rPr>
      </w:pPr>
      <w:r w:rsidRPr="00FC36AE">
        <w:rPr>
          <w:rFonts w:cstheme="majorBidi"/>
          <w:color w:val="C00000"/>
          <w:szCs w:val="24"/>
        </w:rPr>
        <w:t>i.e.:</w:t>
      </w:r>
    </w:p>
    <w:p w14:paraId="2463AC72" w14:textId="22A17088" w:rsidR="00E91646" w:rsidRDefault="00E91646" w:rsidP="00E91646">
      <w:pPr>
        <w:pStyle w:val="HTMLPreformatted"/>
        <w:textAlignment w:val="baseline"/>
        <w:rPr>
          <w:rStyle w:val="HTMLCode"/>
          <w:rFonts w:ascii="Consolas" w:hAnsi="Consolas"/>
          <w:color w:val="C00000"/>
          <w:bdr w:val="none" w:sz="0" w:space="0" w:color="auto" w:frame="1"/>
        </w:rPr>
      </w:pPr>
      <w:r w:rsidRPr="00FC36AE">
        <w:rPr>
          <w:rStyle w:val="HTMLCode"/>
          <w:rFonts w:ascii="Consolas" w:hAnsi="Consolas"/>
          <w:color w:val="C00000"/>
          <w:bdr w:val="none" w:sz="0" w:space="0" w:color="auto" w:frame="1"/>
        </w:rPr>
        <w:t>nor $s1, $s2, $s3</w:t>
      </w:r>
      <w:r w:rsidR="00000DB6" w:rsidRPr="00FC36AE">
        <w:rPr>
          <w:rStyle w:val="HTMLCode"/>
          <w:rFonts w:ascii="Consolas" w:hAnsi="Consolas"/>
          <w:color w:val="C00000"/>
          <w:bdr w:val="none" w:sz="0" w:space="0" w:color="auto" w:frame="1"/>
        </w:rPr>
        <w:t xml:space="preserve">   #$s1(1000)=$</w:t>
      </w:r>
      <w:r w:rsidR="007835EA" w:rsidRPr="00FC36AE">
        <w:rPr>
          <w:rStyle w:val="HTMLCode"/>
          <w:rFonts w:ascii="Consolas" w:hAnsi="Consolas"/>
          <w:color w:val="C00000"/>
          <w:bdr w:val="none" w:sz="0" w:space="0" w:color="auto" w:frame="1"/>
        </w:rPr>
        <w:t>s2</w:t>
      </w:r>
      <w:r w:rsidR="00795B5A" w:rsidRPr="00FC36AE">
        <w:rPr>
          <w:rStyle w:val="HTMLCode"/>
          <w:rFonts w:ascii="Consolas" w:hAnsi="Consolas"/>
          <w:color w:val="C00000"/>
          <w:bdr w:val="none" w:sz="0" w:space="0" w:color="auto" w:frame="1"/>
        </w:rPr>
        <w:t>(0110)</w:t>
      </w:r>
      <w:r w:rsidR="007835EA" w:rsidRPr="00FC36AE">
        <w:rPr>
          <w:rStyle w:val="HTMLCode"/>
          <w:rFonts w:ascii="Consolas" w:hAnsi="Consolas"/>
          <w:color w:val="C00000"/>
          <w:bdr w:val="none" w:sz="0" w:space="0" w:color="auto" w:frame="1"/>
        </w:rPr>
        <w:t xml:space="preserve"> nor $s3</w:t>
      </w:r>
      <w:r w:rsidR="00795B5A" w:rsidRPr="00FC36AE">
        <w:rPr>
          <w:rStyle w:val="HTMLCode"/>
          <w:rFonts w:ascii="Consolas" w:hAnsi="Consolas"/>
          <w:color w:val="C00000"/>
          <w:bdr w:val="none" w:sz="0" w:space="0" w:color="auto" w:frame="1"/>
        </w:rPr>
        <w:t>(</w:t>
      </w:r>
      <w:r w:rsidR="00FC36AE" w:rsidRPr="00FC36AE">
        <w:rPr>
          <w:rStyle w:val="HTMLCode"/>
          <w:rFonts w:ascii="Consolas" w:hAnsi="Consolas"/>
          <w:color w:val="C00000"/>
          <w:bdr w:val="none" w:sz="0" w:space="0" w:color="auto" w:frame="1"/>
        </w:rPr>
        <w:t>0101)</w:t>
      </w:r>
    </w:p>
    <w:p w14:paraId="2666E328" w14:textId="54252F86" w:rsidR="00FC36AE" w:rsidRDefault="00FC36AE" w:rsidP="00E91646">
      <w:pPr>
        <w:pStyle w:val="HTMLPreformatted"/>
        <w:textAlignment w:val="baseline"/>
        <w:rPr>
          <w:rStyle w:val="HTMLCode"/>
          <w:rFonts w:ascii="Consolas" w:hAnsi="Consolas"/>
          <w:color w:val="C00000"/>
          <w:bdr w:val="none" w:sz="0" w:space="0" w:color="auto" w:frame="1"/>
        </w:rPr>
      </w:pPr>
    </w:p>
    <w:p w14:paraId="319D1826" w14:textId="77777777" w:rsidR="00FC36AE" w:rsidRPr="00FC36AE" w:rsidRDefault="00FC36AE" w:rsidP="00E91646">
      <w:pPr>
        <w:pStyle w:val="HTMLPreformatted"/>
        <w:textAlignment w:val="baseline"/>
        <w:rPr>
          <w:rStyle w:val="HTMLCode"/>
          <w:rFonts w:ascii="Consolas" w:hAnsi="Consolas"/>
          <w:color w:val="C00000"/>
          <w:bdr w:val="none" w:sz="0" w:space="0" w:color="auto" w:frame="1"/>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88"/>
        <w:gridCol w:w="6484"/>
      </w:tblGrid>
      <w:tr w:rsidR="003B165D" w:rsidRPr="00F56B6A" w14:paraId="503EDEB2"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B0F3879" w14:textId="77777777" w:rsidR="003B165D" w:rsidRPr="00F56B6A" w:rsidRDefault="003B165D" w:rsidP="009B717B">
            <w:pPr>
              <w:spacing w:after="0" w:line="240" w:lineRule="auto"/>
              <w:rPr>
                <w:rFonts w:ascii="Times New Roman" w:eastAsia="Times New Roman" w:hAnsi="Times New Roman" w:cs="Times New Roman"/>
                <w:szCs w:val="24"/>
              </w:rPr>
            </w:pPr>
            <w:r w:rsidRPr="00655309">
              <w:rPr>
                <w:rFonts w:eastAsia="Times New Roman" w:cstheme="majorBidi"/>
                <w:szCs w:val="24"/>
              </w:rPr>
              <w:t>De</w:t>
            </w:r>
            <w:r>
              <w:rPr>
                <w:rFonts w:eastAsia="Times New Roman" w:cstheme="majorBidi"/>
                <w:szCs w:val="24"/>
              </w:rPr>
              <w:t>monstration</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1F64842" w14:textId="00A63EB7" w:rsidR="003B165D" w:rsidRPr="00F56B6A" w:rsidRDefault="003B165D" w:rsidP="009B717B">
            <w:pPr>
              <w:spacing w:after="0" w:line="240" w:lineRule="auto"/>
              <w:rPr>
                <w:rFonts w:ascii="Times New Roman" w:eastAsia="Times New Roman" w:hAnsi="Times New Roman" w:cs="Times New Roman"/>
                <w:szCs w:val="24"/>
              </w:rPr>
            </w:pPr>
            <w:r w:rsidRPr="00F56B6A">
              <w:rPr>
                <w:rFonts w:ascii="Times New Roman" w:eastAsia="Times New Roman" w:hAnsi="Times New Roman" w:cs="Times New Roman"/>
                <w:szCs w:val="24"/>
              </w:rPr>
              <w:t xml:space="preserve">Bitwise logical </w:t>
            </w:r>
            <w:proofErr w:type="spellStart"/>
            <w:r w:rsidR="006930FF">
              <w:rPr>
                <w:rFonts w:ascii="Times New Roman" w:eastAsia="Times New Roman" w:hAnsi="Times New Roman" w:cs="Times New Roman"/>
                <w:szCs w:val="24"/>
              </w:rPr>
              <w:t>n</w:t>
            </w:r>
            <w:r w:rsidRPr="00F56B6A">
              <w:rPr>
                <w:rFonts w:ascii="Times New Roman" w:eastAsia="Times New Roman" w:hAnsi="Times New Roman" w:cs="Times New Roman"/>
                <w:szCs w:val="24"/>
              </w:rPr>
              <w:t>ors</w:t>
            </w:r>
            <w:proofErr w:type="spellEnd"/>
            <w:r w:rsidRPr="00F56B6A">
              <w:rPr>
                <w:rFonts w:ascii="Times New Roman" w:eastAsia="Times New Roman" w:hAnsi="Times New Roman" w:cs="Times New Roman"/>
                <w:szCs w:val="24"/>
              </w:rPr>
              <w:t xml:space="preserve"> two registers and stores the result in a register</w:t>
            </w:r>
          </w:p>
        </w:tc>
      </w:tr>
      <w:tr w:rsidR="003B165D" w:rsidRPr="00F56B6A" w14:paraId="08E43D6C"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6F240E3" w14:textId="77777777" w:rsidR="003B165D" w:rsidRPr="00F56B6A" w:rsidRDefault="003B165D" w:rsidP="009B717B">
            <w:pPr>
              <w:spacing w:after="0" w:line="240" w:lineRule="auto"/>
              <w:rPr>
                <w:rFonts w:ascii="Times New Roman" w:eastAsia="Times New Roman" w:hAnsi="Times New Roman" w:cs="Times New Roman"/>
                <w:szCs w:val="24"/>
              </w:rPr>
            </w:pPr>
            <w:r w:rsidRPr="00655309">
              <w:rPr>
                <w:rFonts w:eastAsia="Times New Roman" w:cstheme="majorBidi"/>
                <w:szCs w:val="24"/>
              </w:rPr>
              <w:t>Operation</w:t>
            </w:r>
            <w:r>
              <w:rPr>
                <w:rFonts w:eastAsia="Times New Roman" w:cstheme="majorBidi"/>
                <w:szCs w:val="24"/>
              </w:rPr>
              <w:t xml:space="preserve"> meaning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6AFFF5B" w14:textId="0B912E1E" w:rsidR="003B165D" w:rsidRPr="00F56B6A" w:rsidRDefault="003B165D" w:rsidP="009B717B">
            <w:pPr>
              <w:spacing w:after="0" w:line="240" w:lineRule="auto"/>
              <w:rPr>
                <w:rFonts w:ascii="Times New Roman" w:eastAsia="Times New Roman" w:hAnsi="Times New Roman" w:cs="Times New Roman"/>
                <w:szCs w:val="24"/>
              </w:rPr>
            </w:pPr>
            <w:r w:rsidRPr="00F56B6A">
              <w:rPr>
                <w:rFonts w:ascii="Times New Roman" w:eastAsia="Times New Roman" w:hAnsi="Times New Roman" w:cs="Times New Roman"/>
                <w:szCs w:val="24"/>
              </w:rPr>
              <w:t>$</w:t>
            </w:r>
            <w:r>
              <w:rPr>
                <w:rFonts w:ascii="Times New Roman" w:eastAsia="Times New Roman" w:hAnsi="Times New Roman" w:cs="Times New Roman"/>
                <w:szCs w:val="24"/>
              </w:rPr>
              <w:t>f</w:t>
            </w:r>
            <w:r w:rsidRPr="00F56B6A">
              <w:rPr>
                <w:rFonts w:ascii="Times New Roman" w:eastAsia="Times New Roman" w:hAnsi="Times New Roman" w:cs="Times New Roman"/>
                <w:szCs w:val="24"/>
              </w:rPr>
              <w:t xml:space="preserve"> = $</w:t>
            </w:r>
            <w:r>
              <w:rPr>
                <w:rFonts w:ascii="Times New Roman" w:eastAsia="Times New Roman" w:hAnsi="Times New Roman" w:cs="Times New Roman"/>
                <w:szCs w:val="24"/>
              </w:rPr>
              <w:t>t</w:t>
            </w:r>
            <w:r w:rsidRPr="00F56B6A">
              <w:rPr>
                <w:rFonts w:ascii="Times New Roman" w:eastAsia="Times New Roman" w:hAnsi="Times New Roman" w:cs="Times New Roman"/>
                <w:szCs w:val="24"/>
              </w:rPr>
              <w:t xml:space="preserve"> |</w:t>
            </w:r>
            <w:r w:rsidR="006930FF">
              <w:rPr>
                <w:rFonts w:ascii="Times New Roman" w:eastAsia="Times New Roman" w:hAnsi="Times New Roman" w:cs="Times New Roman"/>
                <w:szCs w:val="24"/>
              </w:rPr>
              <w:t>’</w:t>
            </w:r>
            <w:r w:rsidRPr="00F56B6A">
              <w:rPr>
                <w:rFonts w:ascii="Times New Roman" w:eastAsia="Times New Roman" w:hAnsi="Times New Roman" w:cs="Times New Roman"/>
                <w:szCs w:val="24"/>
              </w:rPr>
              <w:t xml:space="preserve"> $</w:t>
            </w:r>
            <w:r w:rsidR="00505707">
              <w:rPr>
                <w:rFonts w:ascii="Times New Roman" w:eastAsia="Times New Roman" w:hAnsi="Times New Roman" w:cs="Times New Roman"/>
                <w:szCs w:val="24"/>
              </w:rPr>
              <w:t>0</w:t>
            </w:r>
            <w:r w:rsidRPr="00F56B6A">
              <w:rPr>
                <w:rFonts w:ascii="Times New Roman" w:eastAsia="Times New Roman" w:hAnsi="Times New Roman" w:cs="Times New Roman"/>
                <w:szCs w:val="24"/>
              </w:rPr>
              <w:t>; advance_pc (4);</w:t>
            </w:r>
          </w:p>
        </w:tc>
      </w:tr>
      <w:tr w:rsidR="003B165D" w:rsidRPr="00F56B6A" w14:paraId="6192FAFB"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151946" w14:textId="77777777" w:rsidR="003B165D" w:rsidRPr="00F56B6A" w:rsidRDefault="003B165D" w:rsidP="009B717B">
            <w:pPr>
              <w:spacing w:after="0" w:line="240" w:lineRule="auto"/>
              <w:rPr>
                <w:rFonts w:ascii="Times New Roman" w:eastAsia="Times New Roman" w:hAnsi="Times New Roman" w:cs="Times New Roman"/>
                <w:szCs w:val="24"/>
              </w:rPr>
            </w:pPr>
            <w:r w:rsidRPr="00655309">
              <w:rPr>
                <w:rFonts w:eastAsia="Times New Roman" w:cstheme="majorBidi"/>
                <w:szCs w:val="24"/>
              </w:rPr>
              <w:t>Syntax</w:t>
            </w:r>
            <w:r>
              <w:rPr>
                <w:rFonts w:eastAsia="Times New Roman" w:cstheme="majorBidi"/>
                <w:szCs w:val="24"/>
              </w:rPr>
              <w:t xml:space="preserve"> form</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F775F62" w14:textId="11EF7588" w:rsidR="003B165D" w:rsidRPr="00F56B6A" w:rsidRDefault="006930FF" w:rsidP="009B717B">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n</w:t>
            </w:r>
            <w:r w:rsidR="003B165D" w:rsidRPr="00F56B6A">
              <w:rPr>
                <w:rFonts w:ascii="Times New Roman" w:eastAsia="Times New Roman" w:hAnsi="Times New Roman" w:cs="Times New Roman"/>
                <w:szCs w:val="24"/>
              </w:rPr>
              <w:t>or $</w:t>
            </w:r>
            <w:r w:rsidR="003B165D">
              <w:rPr>
                <w:rFonts w:ascii="Times New Roman" w:eastAsia="Times New Roman" w:hAnsi="Times New Roman" w:cs="Times New Roman"/>
                <w:szCs w:val="24"/>
              </w:rPr>
              <w:t>f</w:t>
            </w:r>
            <w:r w:rsidR="003B165D" w:rsidRPr="00F56B6A">
              <w:rPr>
                <w:rFonts w:ascii="Times New Roman" w:eastAsia="Times New Roman" w:hAnsi="Times New Roman" w:cs="Times New Roman"/>
                <w:szCs w:val="24"/>
              </w:rPr>
              <w:t>, $</w:t>
            </w:r>
            <w:r w:rsidR="003B165D">
              <w:rPr>
                <w:rFonts w:ascii="Times New Roman" w:eastAsia="Times New Roman" w:hAnsi="Times New Roman" w:cs="Times New Roman"/>
                <w:szCs w:val="24"/>
              </w:rPr>
              <w:t>t</w:t>
            </w:r>
            <w:r w:rsidR="003B165D" w:rsidRPr="00F56B6A">
              <w:rPr>
                <w:rFonts w:ascii="Times New Roman" w:eastAsia="Times New Roman" w:hAnsi="Times New Roman" w:cs="Times New Roman"/>
                <w:szCs w:val="24"/>
              </w:rPr>
              <w:t>, $</w:t>
            </w:r>
            <w:r w:rsidR="00505707">
              <w:rPr>
                <w:rFonts w:ascii="Times New Roman" w:eastAsia="Times New Roman" w:hAnsi="Times New Roman" w:cs="Times New Roman"/>
                <w:szCs w:val="24"/>
              </w:rPr>
              <w:t>0</w:t>
            </w:r>
          </w:p>
        </w:tc>
      </w:tr>
      <w:tr w:rsidR="003B165D" w:rsidRPr="00F56B6A" w14:paraId="2C72C290"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EB35ADB" w14:textId="77777777" w:rsidR="003B165D" w:rsidRPr="00F56B6A" w:rsidRDefault="003B165D" w:rsidP="009B717B">
            <w:pPr>
              <w:spacing w:after="0" w:line="240" w:lineRule="auto"/>
              <w:rPr>
                <w:rFonts w:ascii="Times New Roman" w:eastAsia="Times New Roman" w:hAnsi="Times New Roman" w:cs="Times New Roman"/>
                <w:szCs w:val="24"/>
              </w:rPr>
            </w:pPr>
            <w:r>
              <w:rPr>
                <w:rFonts w:eastAsia="Times New Roman" w:cstheme="majorBidi"/>
                <w:szCs w:val="24"/>
              </w:rPr>
              <w:t>Coding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1B15E13" w14:textId="5D431BD6" w:rsidR="003B165D" w:rsidRPr="00F56B6A" w:rsidRDefault="003B165D" w:rsidP="009B717B">
            <w:pPr>
              <w:spacing w:after="0" w:line="240" w:lineRule="auto"/>
              <w:rPr>
                <w:rFonts w:ascii="Times New Roman" w:eastAsia="Times New Roman" w:hAnsi="Times New Roman" w:cs="Times New Roman"/>
                <w:szCs w:val="24"/>
              </w:rPr>
            </w:pPr>
            <w:r w:rsidRPr="00F56B6A">
              <w:rPr>
                <w:rFonts w:ascii="Courier New" w:eastAsia="Times New Roman" w:hAnsi="Courier New" w:cs="Courier New"/>
                <w:sz w:val="20"/>
                <w:szCs w:val="20"/>
              </w:rPr>
              <w:t>0000 00</w:t>
            </w:r>
            <w:r>
              <w:rPr>
                <w:rFonts w:ascii="Courier New" w:eastAsia="Times New Roman" w:hAnsi="Courier New" w:cs="Courier New"/>
                <w:sz w:val="20"/>
                <w:szCs w:val="20"/>
              </w:rPr>
              <w:t>tt</w:t>
            </w:r>
            <w:r w:rsidRPr="00F56B6A">
              <w:rPr>
                <w:rFonts w:ascii="Courier New" w:eastAsia="Times New Roman" w:hAnsi="Courier New" w:cs="Courier New"/>
                <w:sz w:val="20"/>
                <w:szCs w:val="20"/>
              </w:rPr>
              <w:t> </w:t>
            </w:r>
            <w:r>
              <w:rPr>
                <w:rFonts w:ascii="Courier New" w:eastAsia="Times New Roman" w:hAnsi="Courier New" w:cs="Courier New"/>
                <w:sz w:val="20"/>
                <w:szCs w:val="20"/>
              </w:rPr>
              <w:t>ttt</w:t>
            </w:r>
            <w:r w:rsidR="00505707">
              <w:rPr>
                <w:rFonts w:ascii="Courier New" w:eastAsia="Times New Roman" w:hAnsi="Courier New" w:cs="Courier New"/>
                <w:sz w:val="20"/>
                <w:szCs w:val="20"/>
              </w:rPr>
              <w:t>0</w:t>
            </w:r>
            <w:r w:rsidRPr="00F56B6A">
              <w:rPr>
                <w:rFonts w:ascii="Courier New" w:eastAsia="Times New Roman" w:hAnsi="Courier New" w:cs="Courier New"/>
                <w:sz w:val="20"/>
                <w:szCs w:val="20"/>
              </w:rPr>
              <w:t> </w:t>
            </w:r>
            <w:r w:rsidR="00505707">
              <w:rPr>
                <w:rFonts w:ascii="Courier New" w:eastAsia="Times New Roman" w:hAnsi="Courier New" w:cs="Courier New"/>
                <w:sz w:val="20"/>
                <w:szCs w:val="20"/>
              </w:rPr>
              <w:t>0000</w:t>
            </w:r>
            <w:r w:rsidRPr="00F56B6A">
              <w:rPr>
                <w:rFonts w:ascii="Courier New" w:eastAsia="Times New Roman" w:hAnsi="Courier New" w:cs="Courier New"/>
                <w:sz w:val="20"/>
                <w:szCs w:val="20"/>
              </w:rPr>
              <w:t> </w:t>
            </w:r>
            <w:r>
              <w:rPr>
                <w:rFonts w:ascii="Courier New" w:eastAsia="Times New Roman" w:hAnsi="Courier New" w:cs="Courier New"/>
                <w:sz w:val="20"/>
                <w:szCs w:val="20"/>
              </w:rPr>
              <w:t>ffff</w:t>
            </w:r>
            <w:r w:rsidRPr="00F56B6A">
              <w:rPr>
                <w:rFonts w:ascii="Courier New" w:eastAsia="Times New Roman" w:hAnsi="Courier New" w:cs="Courier New"/>
                <w:sz w:val="20"/>
                <w:szCs w:val="20"/>
              </w:rPr>
              <w:t> </w:t>
            </w:r>
            <w:r>
              <w:rPr>
                <w:rFonts w:ascii="Courier New" w:eastAsia="Times New Roman" w:hAnsi="Courier New" w:cs="Courier New"/>
                <w:sz w:val="20"/>
                <w:szCs w:val="20"/>
              </w:rPr>
              <w:t>f</w:t>
            </w:r>
            <w:r w:rsidRPr="00F56B6A">
              <w:rPr>
                <w:rFonts w:ascii="Courier New" w:eastAsia="Times New Roman" w:hAnsi="Courier New" w:cs="Courier New"/>
                <w:sz w:val="20"/>
                <w:szCs w:val="20"/>
              </w:rPr>
              <w:t>000 0010 0101</w:t>
            </w:r>
          </w:p>
        </w:tc>
      </w:tr>
    </w:tbl>
    <w:p w14:paraId="48313CCA" w14:textId="77777777" w:rsidR="00FC36AE" w:rsidRDefault="00FC36AE" w:rsidP="00E91646">
      <w:pPr>
        <w:pStyle w:val="HTMLPreformatted"/>
        <w:textAlignment w:val="baseline"/>
        <w:rPr>
          <w:rFonts w:ascii="Consolas" w:hAnsi="Consolas"/>
          <w:color w:val="242729"/>
        </w:rPr>
      </w:pPr>
    </w:p>
    <w:p w14:paraId="3C86E473" w14:textId="6393013F" w:rsidR="001D5646" w:rsidRDefault="001D5646" w:rsidP="00446B3E">
      <w:pPr>
        <w:rPr>
          <w:rFonts w:eastAsia="Times New Roman" w:cstheme="majorBidi"/>
          <w:color w:val="000000" w:themeColor="text1"/>
          <w:szCs w:val="24"/>
        </w:rPr>
      </w:pPr>
    </w:p>
    <w:p w14:paraId="42F0FFDA" w14:textId="16EEB67C" w:rsidR="009A7AC4" w:rsidRDefault="009A7AC4" w:rsidP="00446B3E">
      <w:pPr>
        <w:rPr>
          <w:rFonts w:eastAsia="Times New Roman" w:cstheme="majorBidi"/>
          <w:color w:val="000000" w:themeColor="text1"/>
          <w:szCs w:val="24"/>
        </w:rPr>
      </w:pPr>
    </w:p>
    <w:p w14:paraId="5EDB8099" w14:textId="25E14759" w:rsidR="00F00FBE" w:rsidRDefault="00F00FBE" w:rsidP="00446B3E">
      <w:pPr>
        <w:rPr>
          <w:rFonts w:eastAsia="Times New Roman" w:cstheme="majorBidi"/>
          <w:color w:val="000000" w:themeColor="text1"/>
          <w:szCs w:val="24"/>
        </w:rPr>
      </w:pPr>
    </w:p>
    <w:p w14:paraId="4E7AEC09" w14:textId="77777777" w:rsidR="00F00FBE" w:rsidRDefault="00F00FBE" w:rsidP="00446B3E">
      <w:pPr>
        <w:rPr>
          <w:rFonts w:eastAsia="Times New Roman" w:cstheme="majorBidi"/>
          <w:color w:val="000000" w:themeColor="text1"/>
          <w:szCs w:val="24"/>
        </w:rPr>
      </w:pPr>
    </w:p>
    <w:p w14:paraId="778621D0" w14:textId="55726CAD" w:rsidR="009A7AC4" w:rsidRPr="005A2687" w:rsidRDefault="00FF4CE9" w:rsidP="005A2687">
      <w:pPr>
        <w:pStyle w:val="Heading2"/>
      </w:pPr>
      <w:bookmarkStart w:id="50" w:name="_Toc41805708"/>
      <w:r w:rsidRPr="005A2687">
        <w:lastRenderedPageBreak/>
        <w:t>BEQ:</w:t>
      </w:r>
      <w:bookmarkEnd w:id="50"/>
    </w:p>
    <w:p w14:paraId="3E1F7939" w14:textId="2BD65212" w:rsidR="00731463" w:rsidRDefault="00731463" w:rsidP="00446B3E">
      <w:pPr>
        <w:rPr>
          <w:rFonts w:eastAsia="Times New Roman" w:cstheme="majorBidi"/>
          <w:color w:val="000000" w:themeColor="text1"/>
          <w:szCs w:val="24"/>
        </w:rPr>
      </w:pPr>
      <w:r w:rsidRPr="00731463">
        <w:rPr>
          <w:rFonts w:eastAsia="Times New Roman" w:cstheme="majorBidi"/>
          <w:color w:val="000000" w:themeColor="text1"/>
          <w:szCs w:val="24"/>
        </w:rPr>
        <w:t xml:space="preserve">BEQ (short for "Branch if </w:t>
      </w:r>
      <w:r w:rsidR="00F137DD" w:rsidRPr="00731463">
        <w:rPr>
          <w:rFonts w:eastAsia="Times New Roman" w:cstheme="majorBidi"/>
          <w:color w:val="000000" w:themeColor="text1"/>
          <w:szCs w:val="24"/>
        </w:rPr>
        <w:t>Equal</w:t>
      </w:r>
      <w:r w:rsidRPr="00731463">
        <w:rPr>
          <w:rFonts w:eastAsia="Times New Roman" w:cstheme="majorBidi"/>
          <w:color w:val="000000" w:themeColor="text1"/>
          <w:szCs w:val="24"/>
        </w:rPr>
        <w:t xml:space="preserve">") is the memory aide for a machine language </w:t>
      </w:r>
      <w:r>
        <w:rPr>
          <w:rFonts w:eastAsia="Times New Roman" w:cstheme="majorBidi"/>
          <w:color w:val="000000" w:themeColor="text1"/>
          <w:szCs w:val="24"/>
        </w:rPr>
        <w:t>instruction</w:t>
      </w:r>
      <w:r w:rsidRPr="00731463">
        <w:rPr>
          <w:rFonts w:eastAsia="Times New Roman" w:cstheme="majorBidi"/>
          <w:color w:val="000000" w:themeColor="text1"/>
          <w:szCs w:val="24"/>
        </w:rPr>
        <w:t xml:space="preserve"> which branches to the location </w:t>
      </w:r>
      <w:r w:rsidR="00617AF4" w:rsidRPr="00731463">
        <w:rPr>
          <w:rFonts w:eastAsia="Times New Roman" w:cstheme="majorBidi"/>
          <w:color w:val="000000" w:themeColor="text1"/>
          <w:szCs w:val="24"/>
        </w:rPr>
        <w:t>indicated,</w:t>
      </w:r>
      <w:r w:rsidRPr="00731463">
        <w:rPr>
          <w:rFonts w:eastAsia="Times New Roman" w:cstheme="majorBidi"/>
          <w:color w:val="000000" w:themeColor="text1"/>
          <w:szCs w:val="24"/>
        </w:rPr>
        <w:t xml:space="preserve"> and just if the zero banner is set. </w:t>
      </w:r>
      <w:r w:rsidR="00617AF4" w:rsidRPr="00731463">
        <w:rPr>
          <w:rFonts w:eastAsia="Times New Roman" w:cstheme="majorBidi"/>
          <w:color w:val="000000" w:themeColor="text1"/>
          <w:szCs w:val="24"/>
        </w:rPr>
        <w:t>If</w:t>
      </w:r>
      <w:r w:rsidRPr="00731463">
        <w:rPr>
          <w:rFonts w:eastAsia="Times New Roman" w:cstheme="majorBidi"/>
          <w:color w:val="000000" w:themeColor="text1"/>
          <w:szCs w:val="24"/>
        </w:rPr>
        <w:t xml:space="preserve"> the zero banner is clear when the CPU experiences a BEQ </w:t>
      </w:r>
      <w:r w:rsidR="00617AF4">
        <w:rPr>
          <w:rFonts w:eastAsia="Times New Roman" w:cstheme="majorBidi"/>
          <w:color w:val="000000" w:themeColor="text1"/>
          <w:szCs w:val="24"/>
        </w:rPr>
        <w:t>instruction</w:t>
      </w:r>
      <w:r w:rsidRPr="00731463">
        <w:rPr>
          <w:rFonts w:eastAsia="Times New Roman" w:cstheme="majorBidi"/>
          <w:color w:val="000000" w:themeColor="text1"/>
          <w:szCs w:val="24"/>
        </w:rPr>
        <w:t xml:space="preserve">, the CPU will proceed at the </w:t>
      </w:r>
      <w:r w:rsidR="00617AF4">
        <w:rPr>
          <w:rFonts w:eastAsia="Times New Roman" w:cstheme="majorBidi"/>
          <w:color w:val="000000" w:themeColor="text1"/>
          <w:szCs w:val="24"/>
        </w:rPr>
        <w:t>instruction</w:t>
      </w:r>
      <w:r w:rsidRPr="00731463">
        <w:rPr>
          <w:rFonts w:eastAsia="Times New Roman" w:cstheme="majorBidi"/>
          <w:color w:val="000000" w:themeColor="text1"/>
          <w:szCs w:val="24"/>
        </w:rPr>
        <w:t xml:space="preserve"> following the BEQ as </w:t>
      </w:r>
      <w:r w:rsidR="00617AF4">
        <w:rPr>
          <w:rFonts w:eastAsia="Times New Roman" w:cstheme="majorBidi"/>
          <w:color w:val="000000" w:themeColor="text1"/>
          <w:szCs w:val="24"/>
        </w:rPr>
        <w:t>it will not take</w:t>
      </w:r>
      <w:r w:rsidRPr="00731463">
        <w:rPr>
          <w:rFonts w:eastAsia="Times New Roman" w:cstheme="majorBidi"/>
          <w:color w:val="000000" w:themeColor="text1"/>
          <w:szCs w:val="24"/>
        </w:rPr>
        <w:t xml:space="preserve"> the </w:t>
      </w:r>
      <w:r w:rsidR="00617AF4">
        <w:rPr>
          <w:rFonts w:eastAsia="Times New Roman" w:cstheme="majorBidi"/>
          <w:color w:val="000000" w:themeColor="text1"/>
          <w:szCs w:val="24"/>
        </w:rPr>
        <w:t>jump</w:t>
      </w:r>
      <w:r w:rsidRPr="00731463">
        <w:rPr>
          <w:rFonts w:eastAsia="Times New Roman" w:cstheme="majorBidi"/>
          <w:color w:val="000000" w:themeColor="text1"/>
          <w:szCs w:val="24"/>
        </w:rPr>
        <w:t>.</w:t>
      </w:r>
    </w:p>
    <w:p w14:paraId="2396A098" w14:textId="19F7AF05" w:rsidR="00271414" w:rsidRDefault="008578A1" w:rsidP="00446B3E">
      <w:pPr>
        <w:rPr>
          <w:rFonts w:eastAsia="Times New Roman" w:cstheme="majorBidi"/>
          <w:color w:val="000000" w:themeColor="text1"/>
          <w:szCs w:val="24"/>
        </w:rPr>
      </w:pPr>
      <w:r>
        <w:rPr>
          <w:rFonts w:eastAsia="Times New Roman" w:cstheme="majorBidi"/>
          <w:color w:val="000000" w:themeColor="text1"/>
          <w:szCs w:val="24"/>
        </w:rPr>
        <w:t>i.e.:</w:t>
      </w:r>
    </w:p>
    <w:p w14:paraId="4E020B3D" w14:textId="1E2374AE" w:rsidR="008578A1" w:rsidRDefault="008578A1" w:rsidP="00446B3E">
      <w:pPr>
        <w:rPr>
          <w:rFonts w:eastAsia="Times New Roman" w:cstheme="majorBidi"/>
          <w:color w:val="000000" w:themeColor="text1"/>
          <w:szCs w:val="24"/>
        </w:rPr>
      </w:pPr>
      <w:r>
        <w:rPr>
          <w:rFonts w:eastAsia="Times New Roman" w:cstheme="majorBidi"/>
          <w:color w:val="000000" w:themeColor="text1"/>
          <w:szCs w:val="24"/>
        </w:rPr>
        <w:t xml:space="preserve">beq $s0, $s1, </w:t>
      </w:r>
      <w:r w:rsidR="00CD6734">
        <w:rPr>
          <w:rFonts w:eastAsia="Times New Roman" w:cstheme="majorBidi"/>
          <w:color w:val="000000" w:themeColor="text1"/>
          <w:szCs w:val="24"/>
        </w:rPr>
        <w:t>56</w:t>
      </w:r>
      <w:r w:rsidR="00815AE3">
        <w:rPr>
          <w:rFonts w:eastAsia="Times New Roman" w:cstheme="majorBidi"/>
          <w:color w:val="000000" w:themeColor="text1"/>
          <w:szCs w:val="24"/>
        </w:rPr>
        <w:t xml:space="preserve"> (offset)</w:t>
      </w:r>
      <w:r w:rsidR="005B2AF5">
        <w:rPr>
          <w:rFonts w:eastAsia="Times New Roman" w:cstheme="majorBidi"/>
          <w:color w:val="000000" w:themeColor="text1"/>
          <w:szCs w:val="24"/>
        </w:rPr>
        <w:t xml:space="preserve">   #if $s0 </w:t>
      </w:r>
      <w:r w:rsidR="007A6CE2">
        <w:rPr>
          <w:rFonts w:eastAsia="Times New Roman" w:cstheme="majorBidi"/>
          <w:color w:val="C00000"/>
          <w:szCs w:val="24"/>
        </w:rPr>
        <w:t>=</w:t>
      </w:r>
      <w:r w:rsidR="005B2AF5" w:rsidRPr="007A6CE2">
        <w:rPr>
          <w:rFonts w:eastAsia="Times New Roman" w:cstheme="majorBidi"/>
          <w:color w:val="C00000"/>
          <w:szCs w:val="24"/>
        </w:rPr>
        <w:t>=</w:t>
      </w:r>
      <w:ins w:id="51" w:author="Nour Abdelghany">
        <w:r w:rsidR="005B2AF5">
          <w:rPr>
            <w:rFonts w:eastAsia="Times New Roman" w:cstheme="majorBidi"/>
            <w:color w:val="000000" w:themeColor="text1"/>
            <w:szCs w:val="24"/>
          </w:rPr>
          <w:t>=</w:t>
        </w:r>
      </w:ins>
      <w:r w:rsidR="005B2AF5">
        <w:rPr>
          <w:rFonts w:eastAsia="Times New Roman" w:cstheme="majorBidi"/>
          <w:color w:val="000000" w:themeColor="text1"/>
          <w:szCs w:val="24"/>
        </w:rPr>
        <w:t xml:space="preserve"> $s1, </w:t>
      </w:r>
      <w:r w:rsidR="005B1E00">
        <w:rPr>
          <w:rFonts w:eastAsia="Times New Roman" w:cstheme="majorBidi"/>
          <w:color w:val="000000" w:themeColor="text1"/>
          <w:szCs w:val="24"/>
        </w:rPr>
        <w:t>$s1 will jump 56</w:t>
      </w:r>
      <w:r w:rsidR="00E377DA">
        <w:rPr>
          <w:rFonts w:eastAsia="Times New Roman" w:cstheme="majorBidi"/>
          <w:color w:val="000000" w:themeColor="text1"/>
          <w:szCs w:val="24"/>
        </w:rPr>
        <w:t xml:space="preserve"> steps from the offset.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88"/>
        <w:gridCol w:w="5751"/>
      </w:tblGrid>
      <w:tr w:rsidR="00E377DA" w:rsidRPr="00E377DA" w14:paraId="03D67B7B"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38DFAE8" w14:textId="6C238673" w:rsidR="00E377DA" w:rsidRPr="00E377DA" w:rsidRDefault="00E377DA" w:rsidP="00E377DA">
            <w:pPr>
              <w:spacing w:after="0" w:line="240" w:lineRule="auto"/>
              <w:rPr>
                <w:rFonts w:ascii="Times New Roman" w:eastAsia="Times New Roman" w:hAnsi="Times New Roman" w:cs="Times New Roman"/>
                <w:szCs w:val="24"/>
              </w:rPr>
            </w:pPr>
            <w:r w:rsidRPr="00655309">
              <w:rPr>
                <w:rFonts w:eastAsia="Times New Roman" w:cstheme="majorBidi"/>
                <w:szCs w:val="24"/>
              </w:rPr>
              <w:t>De</w:t>
            </w:r>
            <w:r>
              <w:rPr>
                <w:rFonts w:eastAsia="Times New Roman" w:cstheme="majorBidi"/>
                <w:szCs w:val="24"/>
              </w:rPr>
              <w:t>monstration</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2C467FF" w14:textId="77777777" w:rsidR="00E377DA" w:rsidRPr="00E377DA" w:rsidRDefault="00E377DA" w:rsidP="00E377DA">
            <w:pPr>
              <w:spacing w:after="0" w:line="240" w:lineRule="auto"/>
              <w:rPr>
                <w:rFonts w:ascii="Times New Roman" w:eastAsia="Times New Roman" w:hAnsi="Times New Roman" w:cs="Times New Roman"/>
                <w:szCs w:val="24"/>
              </w:rPr>
            </w:pPr>
            <w:r w:rsidRPr="00E377DA">
              <w:rPr>
                <w:rFonts w:ascii="Times New Roman" w:eastAsia="Times New Roman" w:hAnsi="Times New Roman" w:cs="Times New Roman"/>
                <w:szCs w:val="24"/>
              </w:rPr>
              <w:t>Branches if the two registers are equal</w:t>
            </w:r>
          </w:p>
        </w:tc>
      </w:tr>
      <w:tr w:rsidR="00E377DA" w:rsidRPr="00E377DA" w14:paraId="7762F4FB"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2D94D83" w14:textId="29E9CA96" w:rsidR="00E377DA" w:rsidRPr="00E377DA" w:rsidRDefault="00E377DA" w:rsidP="00E377DA">
            <w:pPr>
              <w:spacing w:after="0" w:line="240" w:lineRule="auto"/>
              <w:rPr>
                <w:rFonts w:ascii="Times New Roman" w:eastAsia="Times New Roman" w:hAnsi="Times New Roman" w:cs="Times New Roman"/>
                <w:szCs w:val="24"/>
              </w:rPr>
            </w:pPr>
            <w:r w:rsidRPr="00655309">
              <w:rPr>
                <w:rFonts w:eastAsia="Times New Roman" w:cstheme="majorBidi"/>
                <w:szCs w:val="24"/>
              </w:rPr>
              <w:t>Operation</w:t>
            </w:r>
            <w:r>
              <w:rPr>
                <w:rFonts w:eastAsia="Times New Roman" w:cstheme="majorBidi"/>
                <w:szCs w:val="24"/>
              </w:rPr>
              <w:t xml:space="preserve"> meaning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46A91AA" w14:textId="73C63F7A" w:rsidR="00E377DA" w:rsidRPr="00E377DA" w:rsidRDefault="00E377DA" w:rsidP="00E377DA">
            <w:pPr>
              <w:spacing w:after="0" w:line="240" w:lineRule="auto"/>
              <w:rPr>
                <w:rFonts w:ascii="Times New Roman" w:eastAsia="Times New Roman" w:hAnsi="Times New Roman" w:cs="Times New Roman"/>
                <w:szCs w:val="24"/>
              </w:rPr>
            </w:pPr>
            <w:r w:rsidRPr="00E377DA">
              <w:rPr>
                <w:rFonts w:ascii="Times New Roman" w:eastAsia="Times New Roman" w:hAnsi="Times New Roman" w:cs="Times New Roman"/>
                <w:szCs w:val="24"/>
              </w:rPr>
              <w:t>if $</w:t>
            </w:r>
            <w:r>
              <w:rPr>
                <w:rFonts w:ascii="Times New Roman" w:eastAsia="Times New Roman" w:hAnsi="Times New Roman" w:cs="Times New Roman"/>
                <w:szCs w:val="24"/>
              </w:rPr>
              <w:t>t</w:t>
            </w:r>
            <w:r w:rsidRPr="00E377DA">
              <w:rPr>
                <w:rFonts w:ascii="Times New Roman" w:eastAsia="Times New Roman" w:hAnsi="Times New Roman" w:cs="Times New Roman"/>
                <w:szCs w:val="24"/>
              </w:rPr>
              <w:t xml:space="preserve"> == $</w:t>
            </w:r>
            <w:r>
              <w:rPr>
                <w:rFonts w:ascii="Times New Roman" w:eastAsia="Times New Roman" w:hAnsi="Times New Roman" w:cs="Times New Roman"/>
                <w:szCs w:val="24"/>
              </w:rPr>
              <w:t>s</w:t>
            </w:r>
            <w:r w:rsidRPr="00E377DA">
              <w:rPr>
                <w:rFonts w:ascii="Times New Roman" w:eastAsia="Times New Roman" w:hAnsi="Times New Roman" w:cs="Times New Roman"/>
                <w:szCs w:val="24"/>
              </w:rPr>
              <w:t> advance_pc (offset &lt;&lt; 2)); else advance_pc (4);</w:t>
            </w:r>
          </w:p>
        </w:tc>
      </w:tr>
      <w:tr w:rsidR="00E377DA" w:rsidRPr="00E377DA" w14:paraId="2E7D1708"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15B865C" w14:textId="090DAA0C" w:rsidR="00E377DA" w:rsidRPr="00E377DA" w:rsidRDefault="00E377DA" w:rsidP="00E377DA">
            <w:pPr>
              <w:spacing w:after="0" w:line="240" w:lineRule="auto"/>
              <w:rPr>
                <w:rFonts w:ascii="Times New Roman" w:eastAsia="Times New Roman" w:hAnsi="Times New Roman" w:cs="Times New Roman"/>
                <w:szCs w:val="24"/>
              </w:rPr>
            </w:pPr>
            <w:r w:rsidRPr="00655309">
              <w:rPr>
                <w:rFonts w:eastAsia="Times New Roman" w:cstheme="majorBidi"/>
                <w:szCs w:val="24"/>
              </w:rPr>
              <w:t>Syntax</w:t>
            </w:r>
            <w:r>
              <w:rPr>
                <w:rFonts w:eastAsia="Times New Roman" w:cstheme="majorBidi"/>
                <w:szCs w:val="24"/>
              </w:rPr>
              <w:t xml:space="preserve"> form</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485DD06" w14:textId="5BCD93B9" w:rsidR="00E377DA" w:rsidRPr="00E377DA" w:rsidRDefault="00E377DA" w:rsidP="00E377DA">
            <w:pPr>
              <w:spacing w:after="0" w:line="240" w:lineRule="auto"/>
              <w:rPr>
                <w:rFonts w:ascii="Times New Roman" w:eastAsia="Times New Roman" w:hAnsi="Times New Roman" w:cs="Times New Roman"/>
                <w:szCs w:val="24"/>
              </w:rPr>
            </w:pPr>
            <w:r w:rsidRPr="00E377DA">
              <w:rPr>
                <w:rFonts w:ascii="Times New Roman" w:eastAsia="Times New Roman" w:hAnsi="Times New Roman" w:cs="Times New Roman"/>
                <w:szCs w:val="24"/>
              </w:rPr>
              <w:t>beq $</w:t>
            </w:r>
            <w:r>
              <w:rPr>
                <w:rFonts w:ascii="Times New Roman" w:eastAsia="Times New Roman" w:hAnsi="Times New Roman" w:cs="Times New Roman"/>
                <w:szCs w:val="24"/>
              </w:rPr>
              <w:t>t</w:t>
            </w:r>
            <w:r w:rsidRPr="00E377DA">
              <w:rPr>
                <w:rFonts w:ascii="Times New Roman" w:eastAsia="Times New Roman" w:hAnsi="Times New Roman" w:cs="Times New Roman"/>
                <w:szCs w:val="24"/>
              </w:rPr>
              <w:t>, $</w:t>
            </w:r>
            <w:r>
              <w:rPr>
                <w:rFonts w:ascii="Times New Roman" w:eastAsia="Times New Roman" w:hAnsi="Times New Roman" w:cs="Times New Roman"/>
                <w:szCs w:val="24"/>
              </w:rPr>
              <w:t>s</w:t>
            </w:r>
            <w:r w:rsidRPr="00E377DA">
              <w:rPr>
                <w:rFonts w:ascii="Times New Roman" w:eastAsia="Times New Roman" w:hAnsi="Times New Roman" w:cs="Times New Roman"/>
                <w:szCs w:val="24"/>
              </w:rPr>
              <w:t>, offset</w:t>
            </w:r>
          </w:p>
        </w:tc>
      </w:tr>
      <w:tr w:rsidR="00E377DA" w:rsidRPr="00E377DA" w14:paraId="0187E69F" w14:textId="77777777" w:rsidTr="009B717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57AEC44" w14:textId="6C4141C2" w:rsidR="00E377DA" w:rsidRPr="00E377DA" w:rsidRDefault="00E377DA" w:rsidP="00E377DA">
            <w:pPr>
              <w:spacing w:after="0" w:line="240" w:lineRule="auto"/>
              <w:rPr>
                <w:rFonts w:ascii="Times New Roman" w:eastAsia="Times New Roman" w:hAnsi="Times New Roman" w:cs="Times New Roman"/>
                <w:szCs w:val="24"/>
              </w:rPr>
            </w:pPr>
            <w:r>
              <w:rPr>
                <w:rFonts w:eastAsia="Times New Roman" w:cstheme="majorBidi"/>
                <w:szCs w:val="24"/>
              </w:rPr>
              <w:t>Coding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6D3AC5C" w14:textId="19B3160C" w:rsidR="00E377DA" w:rsidRPr="00E377DA" w:rsidRDefault="00E377DA" w:rsidP="00E377DA">
            <w:pPr>
              <w:spacing w:after="0" w:line="240" w:lineRule="auto"/>
              <w:rPr>
                <w:rFonts w:ascii="Times New Roman" w:eastAsia="Times New Roman" w:hAnsi="Times New Roman" w:cs="Times New Roman"/>
                <w:szCs w:val="24"/>
              </w:rPr>
            </w:pPr>
            <w:r w:rsidRPr="00E377DA">
              <w:rPr>
                <w:rFonts w:ascii="Courier New" w:eastAsia="Times New Roman" w:hAnsi="Courier New" w:cs="Courier New"/>
                <w:sz w:val="20"/>
                <w:szCs w:val="20"/>
              </w:rPr>
              <w:t>0001 00</w:t>
            </w:r>
            <w:r>
              <w:rPr>
                <w:rFonts w:ascii="Courier New" w:eastAsia="Times New Roman" w:hAnsi="Courier New" w:cs="Courier New"/>
                <w:sz w:val="20"/>
                <w:szCs w:val="20"/>
              </w:rPr>
              <w:t>tt</w:t>
            </w:r>
            <w:r w:rsidRPr="00E377DA">
              <w:rPr>
                <w:rFonts w:ascii="Courier New" w:eastAsia="Times New Roman" w:hAnsi="Courier New" w:cs="Courier New"/>
                <w:sz w:val="20"/>
                <w:szCs w:val="20"/>
              </w:rPr>
              <w:t> </w:t>
            </w:r>
            <w:r>
              <w:rPr>
                <w:rFonts w:ascii="Courier New" w:eastAsia="Times New Roman" w:hAnsi="Courier New" w:cs="Courier New"/>
                <w:sz w:val="20"/>
                <w:szCs w:val="20"/>
              </w:rPr>
              <w:t>ttts</w:t>
            </w:r>
            <w:r w:rsidRPr="00E377DA">
              <w:rPr>
                <w:rFonts w:ascii="Courier New" w:eastAsia="Times New Roman" w:hAnsi="Courier New" w:cs="Courier New"/>
                <w:sz w:val="20"/>
                <w:szCs w:val="20"/>
              </w:rPr>
              <w:t> </w:t>
            </w:r>
            <w:r>
              <w:rPr>
                <w:rFonts w:ascii="Courier New" w:eastAsia="Times New Roman" w:hAnsi="Courier New" w:cs="Courier New"/>
                <w:sz w:val="20"/>
                <w:szCs w:val="20"/>
              </w:rPr>
              <w:t>ssss</w:t>
            </w:r>
            <w:r w:rsidRPr="00E377DA">
              <w:rPr>
                <w:rFonts w:ascii="Courier New" w:eastAsia="Times New Roman" w:hAnsi="Courier New" w:cs="Courier New"/>
                <w:sz w:val="20"/>
                <w:szCs w:val="20"/>
              </w:rPr>
              <w:t> </w:t>
            </w:r>
            <w:r w:rsidRPr="00E377DA">
              <w:rPr>
                <w:rFonts w:ascii="Times New Roman" w:eastAsia="Times New Roman" w:hAnsi="Times New Roman" w:cs="Times New Roman"/>
                <w:szCs w:val="24"/>
              </w:rPr>
              <w:t>iiii</w:t>
            </w:r>
            <w:r w:rsidRPr="00E377DA">
              <w:rPr>
                <w:rFonts w:ascii="Courier New" w:eastAsia="Times New Roman" w:hAnsi="Courier New" w:cs="Courier New"/>
                <w:sz w:val="20"/>
                <w:szCs w:val="20"/>
              </w:rPr>
              <w:t> </w:t>
            </w:r>
            <w:r w:rsidRPr="00E377DA">
              <w:rPr>
                <w:rFonts w:ascii="Times New Roman" w:eastAsia="Times New Roman" w:hAnsi="Times New Roman" w:cs="Times New Roman"/>
                <w:szCs w:val="24"/>
              </w:rPr>
              <w:t>iiii</w:t>
            </w:r>
            <w:r w:rsidRPr="00E377DA">
              <w:rPr>
                <w:rFonts w:ascii="Courier New" w:eastAsia="Times New Roman" w:hAnsi="Courier New" w:cs="Courier New"/>
                <w:sz w:val="20"/>
                <w:szCs w:val="20"/>
              </w:rPr>
              <w:t> </w:t>
            </w:r>
            <w:r w:rsidRPr="00E377DA">
              <w:rPr>
                <w:rFonts w:ascii="Times New Roman" w:eastAsia="Times New Roman" w:hAnsi="Times New Roman" w:cs="Times New Roman"/>
                <w:szCs w:val="24"/>
              </w:rPr>
              <w:t>iiii</w:t>
            </w:r>
            <w:r w:rsidRPr="00E377DA">
              <w:rPr>
                <w:rFonts w:ascii="Courier New" w:eastAsia="Times New Roman" w:hAnsi="Courier New" w:cs="Courier New"/>
                <w:sz w:val="20"/>
                <w:szCs w:val="20"/>
              </w:rPr>
              <w:t> </w:t>
            </w:r>
            <w:r w:rsidRPr="00E377DA">
              <w:rPr>
                <w:rFonts w:ascii="Times New Roman" w:eastAsia="Times New Roman" w:hAnsi="Times New Roman" w:cs="Times New Roman"/>
                <w:szCs w:val="24"/>
              </w:rPr>
              <w:t>iiii</w:t>
            </w:r>
          </w:p>
        </w:tc>
      </w:tr>
    </w:tbl>
    <w:p w14:paraId="6990A75B" w14:textId="06618748" w:rsidR="00E377DA" w:rsidRDefault="00E377DA" w:rsidP="00446B3E">
      <w:pPr>
        <w:rPr>
          <w:rFonts w:eastAsia="Times New Roman" w:cstheme="majorBidi"/>
          <w:color w:val="000000" w:themeColor="text1"/>
          <w:szCs w:val="24"/>
        </w:rPr>
      </w:pPr>
    </w:p>
    <w:p w14:paraId="668F7C1E" w14:textId="5F204B4F" w:rsidR="00E377DA" w:rsidRPr="005A2687" w:rsidRDefault="007F2CE7" w:rsidP="005A2687">
      <w:pPr>
        <w:pStyle w:val="Heading2"/>
      </w:pPr>
      <w:bookmarkStart w:id="52" w:name="_Toc41805709"/>
      <w:r w:rsidRPr="005A2687">
        <w:t>BNE:</w:t>
      </w:r>
      <w:bookmarkEnd w:id="52"/>
    </w:p>
    <w:p w14:paraId="7B588F02" w14:textId="7D249532" w:rsidR="007F2CE7" w:rsidRPr="007F2CE7" w:rsidRDefault="007A6CE2" w:rsidP="00446B3E">
      <w:pPr>
        <w:rPr>
          <w:rFonts w:eastAsia="Times New Roman" w:cstheme="majorBidi"/>
          <w:color w:val="000000" w:themeColor="text1"/>
          <w:szCs w:val="24"/>
        </w:rPr>
      </w:pPr>
      <w:r>
        <w:rPr>
          <w:rFonts w:eastAsia="Times New Roman" w:cstheme="majorBidi"/>
          <w:color w:val="000000" w:themeColor="text1"/>
          <w:szCs w:val="24"/>
        </w:rPr>
        <w:t>BNE (short for Branch on Not Equal); it has got the same concept of the BEQ, but instead, it branches if the two registers are not equal.</w:t>
      </w:r>
    </w:p>
    <w:p w14:paraId="67013DA1" w14:textId="77777777" w:rsidR="007A6CE2" w:rsidRPr="007A6CE2" w:rsidRDefault="007A6CE2" w:rsidP="007A6CE2">
      <w:pPr>
        <w:rPr>
          <w:rFonts w:eastAsia="Times New Roman" w:cstheme="majorBidi"/>
          <w:color w:val="C00000"/>
          <w:szCs w:val="24"/>
        </w:rPr>
      </w:pPr>
      <w:r w:rsidRPr="007A6CE2">
        <w:rPr>
          <w:rFonts w:eastAsia="Times New Roman" w:cstheme="majorBidi"/>
          <w:color w:val="C00000"/>
          <w:szCs w:val="24"/>
        </w:rPr>
        <w:t>i.e.:</w:t>
      </w:r>
    </w:p>
    <w:p w14:paraId="35A629FF" w14:textId="3F376DA8" w:rsidR="007A6CE2" w:rsidRDefault="007A6CE2" w:rsidP="007A6CE2">
      <w:pPr>
        <w:rPr>
          <w:rFonts w:eastAsia="Times New Roman" w:cstheme="majorBidi"/>
          <w:color w:val="C00000"/>
          <w:szCs w:val="24"/>
        </w:rPr>
      </w:pPr>
      <w:proofErr w:type="spellStart"/>
      <w:r w:rsidRPr="007A6CE2">
        <w:rPr>
          <w:rFonts w:eastAsia="Times New Roman" w:cstheme="majorBidi"/>
          <w:color w:val="C00000"/>
          <w:szCs w:val="24"/>
        </w:rPr>
        <w:t>b</w:t>
      </w:r>
      <w:r>
        <w:rPr>
          <w:rFonts w:eastAsia="Times New Roman" w:cstheme="majorBidi"/>
          <w:color w:val="C00000"/>
          <w:szCs w:val="24"/>
        </w:rPr>
        <w:t>ne</w:t>
      </w:r>
      <w:proofErr w:type="spellEnd"/>
      <w:r w:rsidRPr="007A6CE2">
        <w:rPr>
          <w:rFonts w:eastAsia="Times New Roman" w:cstheme="majorBidi"/>
          <w:color w:val="C00000"/>
          <w:szCs w:val="24"/>
        </w:rPr>
        <w:t xml:space="preserve"> $s0, $s1, 56 (offset)   #if $s0 </w:t>
      </w:r>
      <w:r>
        <w:rPr>
          <w:rFonts w:eastAsia="Times New Roman" w:cstheme="majorBidi"/>
          <w:color w:val="C00000"/>
          <w:szCs w:val="24"/>
        </w:rPr>
        <w:t>!</w:t>
      </w:r>
      <w:r w:rsidRPr="007A6CE2">
        <w:rPr>
          <w:rFonts w:eastAsia="Times New Roman" w:cstheme="majorBidi"/>
          <w:color w:val="C00000"/>
          <w:szCs w:val="24"/>
        </w:rPr>
        <w:t>= $s1, $s1 will jump 56 steps from the offset.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88"/>
        <w:gridCol w:w="5696"/>
      </w:tblGrid>
      <w:tr w:rsidR="007A6CE2" w:rsidRPr="007A6CE2" w14:paraId="28A3A778" w14:textId="77777777" w:rsidTr="007A6C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7DAB13D" w14:textId="47DAD61B" w:rsidR="007A6CE2" w:rsidRPr="007A6CE2" w:rsidRDefault="007A6CE2" w:rsidP="007A6CE2">
            <w:pPr>
              <w:spacing w:after="0" w:line="240" w:lineRule="auto"/>
              <w:rPr>
                <w:rFonts w:ascii="Times New Roman" w:eastAsia="Times New Roman" w:hAnsi="Times New Roman" w:cs="Times New Roman"/>
                <w:szCs w:val="24"/>
              </w:rPr>
            </w:pPr>
            <w:r w:rsidRPr="00655309">
              <w:rPr>
                <w:rFonts w:eastAsia="Times New Roman" w:cstheme="majorBidi"/>
                <w:szCs w:val="24"/>
              </w:rPr>
              <w:t>De</w:t>
            </w:r>
            <w:r>
              <w:rPr>
                <w:rFonts w:eastAsia="Times New Roman" w:cstheme="majorBidi"/>
                <w:szCs w:val="24"/>
              </w:rPr>
              <w:t>monstration</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0264EA4" w14:textId="77777777" w:rsidR="007A6CE2" w:rsidRPr="007A6CE2" w:rsidRDefault="007A6CE2" w:rsidP="007A6CE2">
            <w:pPr>
              <w:spacing w:after="0" w:line="240" w:lineRule="auto"/>
              <w:rPr>
                <w:rFonts w:ascii="Times New Roman" w:eastAsia="Times New Roman" w:hAnsi="Times New Roman" w:cs="Times New Roman"/>
                <w:szCs w:val="24"/>
              </w:rPr>
            </w:pPr>
            <w:r w:rsidRPr="007A6CE2">
              <w:rPr>
                <w:rFonts w:ascii="Times New Roman" w:eastAsia="Times New Roman" w:hAnsi="Times New Roman" w:cs="Times New Roman"/>
                <w:szCs w:val="24"/>
              </w:rPr>
              <w:t>Branches if the two registers are not equal</w:t>
            </w:r>
          </w:p>
        </w:tc>
      </w:tr>
      <w:tr w:rsidR="007A6CE2" w:rsidRPr="007A6CE2" w14:paraId="590BC90F" w14:textId="77777777" w:rsidTr="007A6C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6FF82C5" w14:textId="3154A572" w:rsidR="007A6CE2" w:rsidRPr="007A6CE2" w:rsidRDefault="007A6CE2" w:rsidP="007A6CE2">
            <w:pPr>
              <w:spacing w:after="0" w:line="240" w:lineRule="auto"/>
              <w:rPr>
                <w:rFonts w:ascii="Times New Roman" w:eastAsia="Times New Roman" w:hAnsi="Times New Roman" w:cs="Times New Roman"/>
                <w:szCs w:val="24"/>
              </w:rPr>
            </w:pPr>
            <w:r w:rsidRPr="00655309">
              <w:rPr>
                <w:rFonts w:eastAsia="Times New Roman" w:cstheme="majorBidi"/>
                <w:szCs w:val="24"/>
              </w:rPr>
              <w:t>Operation</w:t>
            </w:r>
            <w:r>
              <w:rPr>
                <w:rFonts w:eastAsia="Times New Roman" w:cstheme="majorBidi"/>
                <w:szCs w:val="24"/>
              </w:rPr>
              <w:t xml:space="preserve"> meaning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CEBB1AB" w14:textId="6A060DB9" w:rsidR="007A6CE2" w:rsidRPr="007A6CE2" w:rsidRDefault="007A6CE2" w:rsidP="007A6CE2">
            <w:pPr>
              <w:spacing w:after="0" w:line="240" w:lineRule="auto"/>
              <w:rPr>
                <w:rFonts w:ascii="Times New Roman" w:eastAsia="Times New Roman" w:hAnsi="Times New Roman" w:cs="Times New Roman"/>
                <w:szCs w:val="24"/>
              </w:rPr>
            </w:pPr>
            <w:r w:rsidRPr="007A6CE2">
              <w:rPr>
                <w:rFonts w:ascii="Times New Roman" w:eastAsia="Times New Roman" w:hAnsi="Times New Roman" w:cs="Times New Roman"/>
                <w:szCs w:val="24"/>
              </w:rPr>
              <w:t>if $</w:t>
            </w:r>
            <w:r>
              <w:rPr>
                <w:rFonts w:ascii="Times New Roman" w:eastAsia="Times New Roman" w:hAnsi="Times New Roman" w:cs="Times New Roman"/>
                <w:szCs w:val="24"/>
              </w:rPr>
              <w:t>t</w:t>
            </w:r>
            <w:r w:rsidRPr="007A6CE2">
              <w:rPr>
                <w:rFonts w:ascii="Times New Roman" w:eastAsia="Times New Roman" w:hAnsi="Times New Roman" w:cs="Times New Roman"/>
                <w:szCs w:val="24"/>
              </w:rPr>
              <w:t xml:space="preserve"> != $</w:t>
            </w:r>
            <w:r>
              <w:rPr>
                <w:rFonts w:ascii="Times New Roman" w:eastAsia="Times New Roman" w:hAnsi="Times New Roman" w:cs="Times New Roman"/>
                <w:szCs w:val="24"/>
              </w:rPr>
              <w:t>s</w:t>
            </w:r>
            <w:r w:rsidRPr="007A6CE2">
              <w:rPr>
                <w:rFonts w:ascii="Times New Roman" w:eastAsia="Times New Roman" w:hAnsi="Times New Roman" w:cs="Times New Roman"/>
                <w:szCs w:val="24"/>
              </w:rPr>
              <w:t> advance_pc (offset &lt;&lt; 2)); else advance_pc (4);</w:t>
            </w:r>
          </w:p>
        </w:tc>
      </w:tr>
      <w:tr w:rsidR="007A6CE2" w:rsidRPr="007A6CE2" w14:paraId="27F31416" w14:textId="77777777" w:rsidTr="007A6C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264477B" w14:textId="175BE5E0" w:rsidR="007A6CE2" w:rsidRPr="007A6CE2" w:rsidRDefault="007A6CE2" w:rsidP="007A6CE2">
            <w:pPr>
              <w:spacing w:after="0" w:line="240" w:lineRule="auto"/>
              <w:rPr>
                <w:rFonts w:ascii="Times New Roman" w:eastAsia="Times New Roman" w:hAnsi="Times New Roman" w:cs="Times New Roman"/>
                <w:szCs w:val="24"/>
              </w:rPr>
            </w:pPr>
            <w:r w:rsidRPr="00655309">
              <w:rPr>
                <w:rFonts w:eastAsia="Times New Roman" w:cstheme="majorBidi"/>
                <w:szCs w:val="24"/>
              </w:rPr>
              <w:t>Syntax</w:t>
            </w:r>
            <w:r>
              <w:rPr>
                <w:rFonts w:eastAsia="Times New Roman" w:cstheme="majorBidi"/>
                <w:szCs w:val="24"/>
              </w:rPr>
              <w:t xml:space="preserve"> form</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134F6F6" w14:textId="2A9AA331" w:rsidR="007A6CE2" w:rsidRPr="007A6CE2" w:rsidRDefault="007A6CE2" w:rsidP="007A6CE2">
            <w:pPr>
              <w:spacing w:after="0" w:line="240" w:lineRule="auto"/>
              <w:rPr>
                <w:rFonts w:ascii="Times New Roman" w:eastAsia="Times New Roman" w:hAnsi="Times New Roman" w:cs="Times New Roman"/>
                <w:szCs w:val="24"/>
              </w:rPr>
            </w:pPr>
            <w:proofErr w:type="spellStart"/>
            <w:r w:rsidRPr="007A6CE2">
              <w:rPr>
                <w:rFonts w:ascii="Times New Roman" w:eastAsia="Times New Roman" w:hAnsi="Times New Roman" w:cs="Times New Roman"/>
                <w:szCs w:val="24"/>
              </w:rPr>
              <w:t>bne</w:t>
            </w:r>
            <w:proofErr w:type="spellEnd"/>
            <w:r w:rsidRPr="007A6CE2">
              <w:rPr>
                <w:rFonts w:ascii="Times New Roman" w:eastAsia="Times New Roman" w:hAnsi="Times New Roman" w:cs="Times New Roman"/>
                <w:szCs w:val="24"/>
              </w:rPr>
              <w:t> $</w:t>
            </w:r>
            <w:r>
              <w:rPr>
                <w:rFonts w:ascii="Times New Roman" w:eastAsia="Times New Roman" w:hAnsi="Times New Roman" w:cs="Times New Roman"/>
                <w:szCs w:val="24"/>
              </w:rPr>
              <w:t>t</w:t>
            </w:r>
            <w:r w:rsidRPr="007A6CE2">
              <w:rPr>
                <w:rFonts w:ascii="Times New Roman" w:eastAsia="Times New Roman" w:hAnsi="Times New Roman" w:cs="Times New Roman"/>
                <w:szCs w:val="24"/>
              </w:rPr>
              <w:t>, $</w:t>
            </w:r>
            <w:r>
              <w:rPr>
                <w:rFonts w:ascii="Times New Roman" w:eastAsia="Times New Roman" w:hAnsi="Times New Roman" w:cs="Times New Roman"/>
                <w:szCs w:val="24"/>
              </w:rPr>
              <w:t>s</w:t>
            </w:r>
            <w:r w:rsidRPr="007A6CE2">
              <w:rPr>
                <w:rFonts w:ascii="Times New Roman" w:eastAsia="Times New Roman" w:hAnsi="Times New Roman" w:cs="Times New Roman"/>
                <w:szCs w:val="24"/>
              </w:rPr>
              <w:t>, offset</w:t>
            </w:r>
          </w:p>
        </w:tc>
      </w:tr>
      <w:tr w:rsidR="007A6CE2" w:rsidRPr="007A6CE2" w14:paraId="4BB45A98" w14:textId="77777777" w:rsidTr="007A6C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14A8B89" w14:textId="3B8E8596" w:rsidR="007A6CE2" w:rsidRPr="007A6CE2" w:rsidRDefault="007A6CE2" w:rsidP="007A6CE2">
            <w:pPr>
              <w:spacing w:after="0" w:line="240" w:lineRule="auto"/>
              <w:rPr>
                <w:rFonts w:ascii="Times New Roman" w:eastAsia="Times New Roman" w:hAnsi="Times New Roman" w:cs="Times New Roman"/>
                <w:szCs w:val="24"/>
              </w:rPr>
            </w:pPr>
            <w:r>
              <w:rPr>
                <w:rFonts w:eastAsia="Times New Roman" w:cstheme="majorBidi"/>
                <w:szCs w:val="24"/>
              </w:rPr>
              <w:t>Coding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FC32021" w14:textId="0262CE44" w:rsidR="007A6CE2" w:rsidRPr="007A6CE2" w:rsidRDefault="007A6CE2" w:rsidP="007A6CE2">
            <w:pPr>
              <w:spacing w:after="0" w:line="240" w:lineRule="auto"/>
              <w:rPr>
                <w:rFonts w:ascii="Times New Roman" w:eastAsia="Times New Roman" w:hAnsi="Times New Roman" w:cs="Times New Roman"/>
                <w:szCs w:val="24"/>
              </w:rPr>
            </w:pPr>
            <w:r w:rsidRPr="007A6CE2">
              <w:rPr>
                <w:rFonts w:ascii="Courier New" w:eastAsia="Times New Roman" w:hAnsi="Courier New" w:cs="Courier New"/>
                <w:sz w:val="20"/>
                <w:szCs w:val="20"/>
              </w:rPr>
              <w:t>0001 01</w:t>
            </w:r>
            <w:r>
              <w:rPr>
                <w:rFonts w:ascii="Courier New" w:eastAsia="Times New Roman" w:hAnsi="Courier New" w:cs="Courier New"/>
                <w:sz w:val="20"/>
                <w:szCs w:val="20"/>
              </w:rPr>
              <w:t>tt</w:t>
            </w:r>
            <w:r w:rsidRPr="007A6CE2">
              <w:rPr>
                <w:rFonts w:ascii="Courier New" w:eastAsia="Times New Roman" w:hAnsi="Courier New" w:cs="Courier New"/>
                <w:sz w:val="20"/>
                <w:szCs w:val="20"/>
              </w:rPr>
              <w:t> </w:t>
            </w:r>
            <w:r>
              <w:rPr>
                <w:rFonts w:ascii="Courier New" w:eastAsia="Times New Roman" w:hAnsi="Courier New" w:cs="Courier New"/>
                <w:sz w:val="20"/>
                <w:szCs w:val="20"/>
              </w:rPr>
              <w:t>ttts</w:t>
            </w:r>
            <w:r w:rsidRPr="007A6CE2">
              <w:rPr>
                <w:rFonts w:ascii="Courier New" w:eastAsia="Times New Roman" w:hAnsi="Courier New" w:cs="Courier New"/>
                <w:sz w:val="20"/>
                <w:szCs w:val="20"/>
              </w:rPr>
              <w:t> </w:t>
            </w:r>
            <w:r>
              <w:rPr>
                <w:rFonts w:ascii="Courier New" w:eastAsia="Times New Roman" w:hAnsi="Courier New" w:cs="Courier New"/>
                <w:sz w:val="20"/>
                <w:szCs w:val="20"/>
              </w:rPr>
              <w:t>ssss</w:t>
            </w:r>
            <w:r w:rsidRPr="007A6CE2">
              <w:rPr>
                <w:rFonts w:ascii="Courier New" w:eastAsia="Times New Roman" w:hAnsi="Courier New" w:cs="Courier New"/>
                <w:sz w:val="20"/>
                <w:szCs w:val="20"/>
              </w:rPr>
              <w:t> </w:t>
            </w:r>
            <w:r w:rsidRPr="007A6CE2">
              <w:rPr>
                <w:rFonts w:ascii="Times New Roman" w:eastAsia="Times New Roman" w:hAnsi="Times New Roman" w:cs="Times New Roman"/>
                <w:szCs w:val="24"/>
              </w:rPr>
              <w:t>iiii</w:t>
            </w:r>
            <w:r w:rsidRPr="007A6CE2">
              <w:rPr>
                <w:rFonts w:ascii="Courier New" w:eastAsia="Times New Roman" w:hAnsi="Courier New" w:cs="Courier New"/>
                <w:sz w:val="20"/>
                <w:szCs w:val="20"/>
              </w:rPr>
              <w:t> </w:t>
            </w:r>
            <w:r w:rsidRPr="007A6CE2">
              <w:rPr>
                <w:rFonts w:ascii="Times New Roman" w:eastAsia="Times New Roman" w:hAnsi="Times New Roman" w:cs="Times New Roman"/>
                <w:szCs w:val="24"/>
              </w:rPr>
              <w:t>iiii</w:t>
            </w:r>
            <w:r w:rsidRPr="007A6CE2">
              <w:rPr>
                <w:rFonts w:ascii="Courier New" w:eastAsia="Times New Roman" w:hAnsi="Courier New" w:cs="Courier New"/>
                <w:sz w:val="20"/>
                <w:szCs w:val="20"/>
              </w:rPr>
              <w:t> </w:t>
            </w:r>
            <w:r w:rsidRPr="007A6CE2">
              <w:rPr>
                <w:rFonts w:ascii="Times New Roman" w:eastAsia="Times New Roman" w:hAnsi="Times New Roman" w:cs="Times New Roman"/>
                <w:szCs w:val="24"/>
              </w:rPr>
              <w:t>iiii</w:t>
            </w:r>
            <w:r w:rsidRPr="007A6CE2">
              <w:rPr>
                <w:rFonts w:ascii="Courier New" w:eastAsia="Times New Roman" w:hAnsi="Courier New" w:cs="Courier New"/>
                <w:sz w:val="20"/>
                <w:szCs w:val="20"/>
              </w:rPr>
              <w:t> </w:t>
            </w:r>
            <w:r w:rsidRPr="007A6CE2">
              <w:rPr>
                <w:rFonts w:ascii="Times New Roman" w:eastAsia="Times New Roman" w:hAnsi="Times New Roman" w:cs="Times New Roman"/>
                <w:szCs w:val="24"/>
              </w:rPr>
              <w:t>iiii</w:t>
            </w:r>
          </w:p>
        </w:tc>
      </w:tr>
    </w:tbl>
    <w:p w14:paraId="4C7697A1" w14:textId="238FC02D" w:rsidR="007A6CE2" w:rsidRDefault="007A6CE2" w:rsidP="007A6CE2">
      <w:pPr>
        <w:rPr>
          <w:rFonts w:eastAsia="Times New Roman" w:cstheme="majorBidi"/>
          <w:color w:val="C00000"/>
          <w:szCs w:val="24"/>
        </w:rPr>
      </w:pPr>
    </w:p>
    <w:p w14:paraId="5CCC3E0A" w14:textId="7FAA9770" w:rsidR="007A6CE2" w:rsidRPr="005A2687" w:rsidRDefault="007A6CE2" w:rsidP="005A2687">
      <w:pPr>
        <w:pStyle w:val="Heading2"/>
      </w:pPr>
      <w:bookmarkStart w:id="53" w:name="_Toc41352486"/>
      <w:r w:rsidRPr="005A2687">
        <w:t xml:space="preserve"> </w:t>
      </w:r>
      <w:bookmarkStart w:id="54" w:name="_Toc41353708"/>
      <w:bookmarkStart w:id="55" w:name="_Toc41805710"/>
      <w:r w:rsidRPr="005A2687">
        <w:t>J:</w:t>
      </w:r>
      <w:bookmarkEnd w:id="53"/>
      <w:bookmarkEnd w:id="54"/>
      <w:bookmarkEnd w:id="55"/>
    </w:p>
    <w:p w14:paraId="2DE047F4" w14:textId="77777777" w:rsidR="00426FAC" w:rsidRDefault="0018057B" w:rsidP="0018057B">
      <w:pPr>
        <w:rPr>
          <w:rFonts w:eastAsia="Times New Roman" w:cstheme="majorBidi"/>
          <w:color w:val="000000" w:themeColor="text1"/>
          <w:szCs w:val="24"/>
        </w:rPr>
      </w:pPr>
      <w:r w:rsidRPr="0018057B">
        <w:rPr>
          <w:rFonts w:eastAsia="Times New Roman" w:cstheme="majorBidi"/>
          <w:color w:val="000000" w:themeColor="text1"/>
          <w:szCs w:val="24"/>
        </w:rPr>
        <w:t>The J instruction loads a value immediately to the computer register. This value might be an offset or may be a label (the assembler converts the label into an offset)</w:t>
      </w:r>
      <w:r>
        <w:rPr>
          <w:rFonts w:eastAsia="Times New Roman" w:cstheme="majorBidi"/>
          <w:color w:val="000000" w:themeColor="text1"/>
          <w:szCs w:val="24"/>
        </w:rPr>
        <w:t xml:space="preserve">. This instruction </w:t>
      </w:r>
      <w:proofErr w:type="gramStart"/>
      <w:r>
        <w:rPr>
          <w:rFonts w:eastAsia="Times New Roman" w:cstheme="majorBidi"/>
          <w:color w:val="000000" w:themeColor="text1"/>
          <w:szCs w:val="24"/>
        </w:rPr>
        <w:t>need</w:t>
      </w:r>
      <w:proofErr w:type="gramEnd"/>
      <w:r>
        <w:rPr>
          <w:rFonts w:eastAsia="Times New Roman" w:cstheme="majorBidi"/>
          <w:color w:val="000000" w:themeColor="text1"/>
          <w:szCs w:val="24"/>
        </w:rPr>
        <w:t xml:space="preserve"> a 26-bit coded address field to determine and calculate the jump target, also the </w:t>
      </w:r>
      <w:r w:rsidR="00426FAC">
        <w:rPr>
          <w:rFonts w:eastAsia="Times New Roman" w:cstheme="majorBidi"/>
          <w:color w:val="000000" w:themeColor="text1"/>
          <w:szCs w:val="24"/>
        </w:rPr>
        <w:t xml:space="preserve">other 6-bit coded address field is for the opcode. </w:t>
      </w:r>
    </w:p>
    <w:p w14:paraId="51893351" w14:textId="6CDE794C" w:rsidR="007A6CE2" w:rsidRDefault="00426FAC" w:rsidP="0018057B">
      <w:pPr>
        <w:rPr>
          <w:rFonts w:eastAsia="Times New Roman" w:cstheme="majorBidi"/>
          <w:color w:val="000000" w:themeColor="text1"/>
          <w:szCs w:val="24"/>
        </w:rPr>
      </w:pPr>
      <w:r>
        <w:rPr>
          <w:rFonts w:eastAsia="Times New Roman" w:cstheme="majorBidi"/>
          <w:color w:val="000000" w:themeColor="text1"/>
          <w:szCs w:val="24"/>
        </w:rPr>
        <w:t>It is a type of branching instructions.</w:t>
      </w:r>
    </w:p>
    <w:p w14:paraId="53C73F71" w14:textId="5919C44B" w:rsidR="00426FAC" w:rsidRPr="00426FAC" w:rsidRDefault="00426FAC" w:rsidP="0018057B">
      <w:pPr>
        <w:rPr>
          <w:rFonts w:eastAsia="Times New Roman" w:cstheme="majorBidi"/>
          <w:color w:val="C00000"/>
          <w:szCs w:val="24"/>
        </w:rPr>
      </w:pPr>
      <w:r w:rsidRPr="00426FAC">
        <w:rPr>
          <w:rFonts w:eastAsia="Times New Roman" w:cstheme="majorBidi"/>
          <w:color w:val="C00000"/>
          <w:szCs w:val="24"/>
        </w:rPr>
        <w:t>i.e.:</w:t>
      </w:r>
    </w:p>
    <w:p w14:paraId="4C8C4A8F" w14:textId="384760AC" w:rsidR="00426FAC" w:rsidRPr="00426FAC" w:rsidRDefault="00426FAC" w:rsidP="0018057B">
      <w:pPr>
        <w:rPr>
          <w:rFonts w:eastAsia="Times New Roman" w:cstheme="majorBidi"/>
          <w:color w:val="C00000"/>
          <w:szCs w:val="24"/>
        </w:rPr>
      </w:pPr>
      <w:r w:rsidRPr="00426FAC">
        <w:rPr>
          <w:rFonts w:eastAsia="Times New Roman" w:cstheme="majorBidi"/>
          <w:color w:val="C00000"/>
          <w:szCs w:val="24"/>
        </w:rPr>
        <w:t>j exit    #label is a word address.</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88"/>
        <w:gridCol w:w="5235"/>
      </w:tblGrid>
      <w:tr w:rsidR="0018057B" w:rsidRPr="0018057B" w14:paraId="01B03B5E" w14:textId="77777777" w:rsidTr="007D6C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EF749B1" w14:textId="3AE7DE55" w:rsidR="0018057B" w:rsidRPr="0018057B" w:rsidRDefault="0018057B" w:rsidP="0018057B">
            <w:pPr>
              <w:spacing w:after="0" w:line="240" w:lineRule="auto"/>
              <w:rPr>
                <w:rFonts w:ascii="Times New Roman" w:eastAsia="Times New Roman" w:hAnsi="Times New Roman" w:cs="Times New Roman"/>
                <w:szCs w:val="24"/>
              </w:rPr>
            </w:pPr>
            <w:r w:rsidRPr="00655309">
              <w:rPr>
                <w:rFonts w:eastAsia="Times New Roman" w:cstheme="majorBidi"/>
                <w:szCs w:val="24"/>
              </w:rPr>
              <w:t>De</w:t>
            </w:r>
            <w:r>
              <w:rPr>
                <w:rFonts w:eastAsia="Times New Roman" w:cstheme="majorBidi"/>
                <w:szCs w:val="24"/>
              </w:rPr>
              <w:t>monstration</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2C10381" w14:textId="451E719E" w:rsidR="0018057B" w:rsidRPr="0018057B" w:rsidRDefault="0018057B" w:rsidP="0018057B">
            <w:pPr>
              <w:spacing w:after="0" w:line="240" w:lineRule="auto"/>
              <w:rPr>
                <w:rFonts w:ascii="Times New Roman" w:eastAsia="Times New Roman" w:hAnsi="Times New Roman" w:cs="Times New Roman"/>
                <w:szCs w:val="24"/>
              </w:rPr>
            </w:pPr>
            <w:r w:rsidRPr="0018057B">
              <w:rPr>
                <w:rFonts w:ascii="Times New Roman" w:eastAsia="Times New Roman" w:hAnsi="Times New Roman" w:cs="Times New Roman"/>
                <w:szCs w:val="24"/>
              </w:rPr>
              <w:t xml:space="preserve">Jumps to the </w:t>
            </w:r>
            <w:r>
              <w:rPr>
                <w:rFonts w:ascii="Times New Roman" w:eastAsia="Times New Roman" w:hAnsi="Times New Roman" w:cs="Times New Roman"/>
                <w:szCs w:val="24"/>
              </w:rPr>
              <w:t>determined</w:t>
            </w:r>
            <w:r w:rsidRPr="0018057B">
              <w:rPr>
                <w:rFonts w:ascii="Times New Roman" w:eastAsia="Times New Roman" w:hAnsi="Times New Roman" w:cs="Times New Roman"/>
                <w:szCs w:val="24"/>
              </w:rPr>
              <w:t xml:space="preserve"> address</w:t>
            </w:r>
          </w:p>
        </w:tc>
      </w:tr>
      <w:tr w:rsidR="0018057B" w:rsidRPr="0018057B" w14:paraId="314C1323" w14:textId="77777777" w:rsidTr="007D6C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364F42A" w14:textId="6C494435" w:rsidR="0018057B" w:rsidRPr="0018057B" w:rsidRDefault="0018057B" w:rsidP="0018057B">
            <w:pPr>
              <w:spacing w:after="0" w:line="240" w:lineRule="auto"/>
              <w:rPr>
                <w:rFonts w:ascii="Times New Roman" w:eastAsia="Times New Roman" w:hAnsi="Times New Roman" w:cs="Times New Roman"/>
                <w:szCs w:val="24"/>
              </w:rPr>
            </w:pPr>
            <w:r w:rsidRPr="00655309">
              <w:rPr>
                <w:rFonts w:eastAsia="Times New Roman" w:cstheme="majorBidi"/>
                <w:szCs w:val="24"/>
              </w:rPr>
              <w:t>Operation</w:t>
            </w:r>
            <w:r>
              <w:rPr>
                <w:rFonts w:eastAsia="Times New Roman" w:cstheme="majorBidi"/>
                <w:szCs w:val="24"/>
              </w:rPr>
              <w:t xml:space="preserve"> meaning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008164B" w14:textId="77777777" w:rsidR="0018057B" w:rsidRPr="0018057B" w:rsidRDefault="0018057B" w:rsidP="0018057B">
            <w:pPr>
              <w:spacing w:after="0" w:line="240" w:lineRule="auto"/>
              <w:rPr>
                <w:rFonts w:ascii="Times New Roman" w:eastAsia="Times New Roman" w:hAnsi="Times New Roman" w:cs="Times New Roman"/>
                <w:szCs w:val="24"/>
              </w:rPr>
            </w:pPr>
            <w:r w:rsidRPr="0018057B">
              <w:rPr>
                <w:rFonts w:ascii="Times New Roman" w:eastAsia="Times New Roman" w:hAnsi="Times New Roman" w:cs="Times New Roman"/>
                <w:szCs w:val="24"/>
              </w:rPr>
              <w:t>PC = </w:t>
            </w:r>
            <w:proofErr w:type="spellStart"/>
            <w:r w:rsidRPr="0018057B">
              <w:rPr>
                <w:rFonts w:ascii="Times New Roman" w:eastAsia="Times New Roman" w:hAnsi="Times New Roman" w:cs="Times New Roman"/>
                <w:szCs w:val="24"/>
              </w:rPr>
              <w:t>nPC</w:t>
            </w:r>
            <w:proofErr w:type="spellEnd"/>
            <w:r w:rsidRPr="0018057B">
              <w:rPr>
                <w:rFonts w:ascii="Times New Roman" w:eastAsia="Times New Roman" w:hAnsi="Times New Roman" w:cs="Times New Roman"/>
                <w:szCs w:val="24"/>
              </w:rPr>
              <w:t>; </w:t>
            </w:r>
            <w:proofErr w:type="spellStart"/>
            <w:r w:rsidRPr="0018057B">
              <w:rPr>
                <w:rFonts w:ascii="Times New Roman" w:eastAsia="Times New Roman" w:hAnsi="Times New Roman" w:cs="Times New Roman"/>
                <w:szCs w:val="24"/>
              </w:rPr>
              <w:t>nPC</w:t>
            </w:r>
            <w:proofErr w:type="spellEnd"/>
            <w:r w:rsidRPr="0018057B">
              <w:rPr>
                <w:rFonts w:ascii="Times New Roman" w:eastAsia="Times New Roman" w:hAnsi="Times New Roman" w:cs="Times New Roman"/>
                <w:szCs w:val="24"/>
              </w:rPr>
              <w:t> = (PC &amp; 0xf0000000) | (target &lt;&lt; 2);</w:t>
            </w:r>
          </w:p>
        </w:tc>
      </w:tr>
      <w:tr w:rsidR="0018057B" w:rsidRPr="0018057B" w14:paraId="5084AFC2" w14:textId="77777777" w:rsidTr="007D6C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5EE7B86" w14:textId="51CAA395" w:rsidR="0018057B" w:rsidRPr="0018057B" w:rsidRDefault="0018057B" w:rsidP="0018057B">
            <w:pPr>
              <w:spacing w:after="0" w:line="240" w:lineRule="auto"/>
              <w:rPr>
                <w:rFonts w:ascii="Times New Roman" w:eastAsia="Times New Roman" w:hAnsi="Times New Roman" w:cs="Times New Roman"/>
                <w:szCs w:val="24"/>
              </w:rPr>
            </w:pPr>
            <w:r w:rsidRPr="00655309">
              <w:rPr>
                <w:rFonts w:eastAsia="Times New Roman" w:cstheme="majorBidi"/>
                <w:szCs w:val="24"/>
              </w:rPr>
              <w:t>Syntax</w:t>
            </w:r>
            <w:r>
              <w:rPr>
                <w:rFonts w:eastAsia="Times New Roman" w:cstheme="majorBidi"/>
                <w:szCs w:val="24"/>
              </w:rPr>
              <w:t xml:space="preserve"> form</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C6597FE" w14:textId="6FC464D2" w:rsidR="0018057B" w:rsidRPr="0018057B" w:rsidRDefault="0018057B" w:rsidP="0018057B">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J</w:t>
            </w:r>
            <w:r w:rsidRPr="0018057B">
              <w:rPr>
                <w:rFonts w:ascii="Times New Roman" w:eastAsia="Times New Roman" w:hAnsi="Times New Roman" w:cs="Times New Roman"/>
                <w:szCs w:val="24"/>
              </w:rPr>
              <w:t xml:space="preserve"> target</w:t>
            </w:r>
          </w:p>
        </w:tc>
      </w:tr>
      <w:tr w:rsidR="0018057B" w:rsidRPr="0018057B" w14:paraId="49B57361" w14:textId="77777777" w:rsidTr="007D6C0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0FB55FC" w14:textId="65F26E8F" w:rsidR="0018057B" w:rsidRPr="0018057B" w:rsidRDefault="0018057B" w:rsidP="0018057B">
            <w:pPr>
              <w:spacing w:after="0" w:line="240" w:lineRule="auto"/>
              <w:rPr>
                <w:rFonts w:ascii="Times New Roman" w:eastAsia="Times New Roman" w:hAnsi="Times New Roman" w:cs="Times New Roman"/>
                <w:szCs w:val="24"/>
              </w:rPr>
            </w:pPr>
            <w:r>
              <w:rPr>
                <w:rFonts w:eastAsia="Times New Roman" w:cstheme="majorBidi"/>
                <w:szCs w:val="24"/>
              </w:rPr>
              <w:lastRenderedPageBreak/>
              <w:t>Coding</w:t>
            </w:r>
            <w:r w:rsidRPr="00655309">
              <w:rPr>
                <w:rFonts w:eastAsia="Times New Roman" w:cstheme="majorBidi"/>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0D8D6CD" w14:textId="77777777" w:rsidR="0018057B" w:rsidRPr="0018057B" w:rsidRDefault="0018057B" w:rsidP="0018057B">
            <w:pPr>
              <w:spacing w:after="0" w:line="240" w:lineRule="auto"/>
              <w:rPr>
                <w:rFonts w:ascii="Times New Roman" w:eastAsia="Times New Roman" w:hAnsi="Times New Roman" w:cs="Times New Roman"/>
                <w:szCs w:val="24"/>
              </w:rPr>
            </w:pPr>
            <w:r w:rsidRPr="0018057B">
              <w:rPr>
                <w:rFonts w:ascii="Courier New" w:eastAsia="Times New Roman" w:hAnsi="Courier New" w:cs="Courier New"/>
                <w:sz w:val="20"/>
                <w:szCs w:val="20"/>
              </w:rPr>
              <w:t>0000 10ii </w:t>
            </w:r>
            <w:r w:rsidRPr="0018057B">
              <w:rPr>
                <w:rFonts w:ascii="Times New Roman" w:eastAsia="Times New Roman" w:hAnsi="Times New Roman" w:cs="Times New Roman"/>
                <w:szCs w:val="24"/>
              </w:rPr>
              <w:t>iiii</w:t>
            </w:r>
            <w:r w:rsidRPr="0018057B">
              <w:rPr>
                <w:rFonts w:ascii="Courier New" w:eastAsia="Times New Roman" w:hAnsi="Courier New" w:cs="Courier New"/>
                <w:sz w:val="20"/>
                <w:szCs w:val="20"/>
              </w:rPr>
              <w:t> </w:t>
            </w:r>
            <w:r w:rsidRPr="0018057B">
              <w:rPr>
                <w:rFonts w:ascii="Times New Roman" w:eastAsia="Times New Roman" w:hAnsi="Times New Roman" w:cs="Times New Roman"/>
                <w:szCs w:val="24"/>
              </w:rPr>
              <w:t>iiii</w:t>
            </w:r>
            <w:r w:rsidRPr="0018057B">
              <w:rPr>
                <w:rFonts w:ascii="Courier New" w:eastAsia="Times New Roman" w:hAnsi="Courier New" w:cs="Courier New"/>
                <w:sz w:val="20"/>
                <w:szCs w:val="20"/>
              </w:rPr>
              <w:t> </w:t>
            </w:r>
            <w:r w:rsidRPr="0018057B">
              <w:rPr>
                <w:rFonts w:ascii="Times New Roman" w:eastAsia="Times New Roman" w:hAnsi="Times New Roman" w:cs="Times New Roman"/>
                <w:szCs w:val="24"/>
              </w:rPr>
              <w:t>iiii</w:t>
            </w:r>
            <w:r w:rsidRPr="0018057B">
              <w:rPr>
                <w:rFonts w:ascii="Courier New" w:eastAsia="Times New Roman" w:hAnsi="Courier New" w:cs="Courier New"/>
                <w:sz w:val="20"/>
                <w:szCs w:val="20"/>
              </w:rPr>
              <w:t> </w:t>
            </w:r>
            <w:r w:rsidRPr="0018057B">
              <w:rPr>
                <w:rFonts w:ascii="Times New Roman" w:eastAsia="Times New Roman" w:hAnsi="Times New Roman" w:cs="Times New Roman"/>
                <w:szCs w:val="24"/>
              </w:rPr>
              <w:t>iiii</w:t>
            </w:r>
            <w:r w:rsidRPr="0018057B">
              <w:rPr>
                <w:rFonts w:ascii="Courier New" w:eastAsia="Times New Roman" w:hAnsi="Courier New" w:cs="Courier New"/>
                <w:sz w:val="20"/>
                <w:szCs w:val="20"/>
              </w:rPr>
              <w:t> </w:t>
            </w:r>
            <w:r w:rsidRPr="0018057B">
              <w:rPr>
                <w:rFonts w:ascii="Times New Roman" w:eastAsia="Times New Roman" w:hAnsi="Times New Roman" w:cs="Times New Roman"/>
                <w:szCs w:val="24"/>
              </w:rPr>
              <w:t>iiii</w:t>
            </w:r>
            <w:r w:rsidRPr="0018057B">
              <w:rPr>
                <w:rFonts w:ascii="Courier New" w:eastAsia="Times New Roman" w:hAnsi="Courier New" w:cs="Courier New"/>
                <w:sz w:val="20"/>
                <w:szCs w:val="20"/>
              </w:rPr>
              <w:t> </w:t>
            </w:r>
            <w:r w:rsidRPr="0018057B">
              <w:rPr>
                <w:rFonts w:ascii="Times New Roman" w:eastAsia="Times New Roman" w:hAnsi="Times New Roman" w:cs="Times New Roman"/>
                <w:szCs w:val="24"/>
              </w:rPr>
              <w:t>iiii</w:t>
            </w:r>
          </w:p>
        </w:tc>
      </w:tr>
    </w:tbl>
    <w:p w14:paraId="71F324C1" w14:textId="4A454B96" w:rsidR="0018057B" w:rsidRDefault="0018057B" w:rsidP="0018057B">
      <w:pPr>
        <w:rPr>
          <w:rFonts w:eastAsia="Times New Roman" w:cstheme="majorBidi"/>
          <w:color w:val="000000" w:themeColor="text1"/>
        </w:rPr>
      </w:pPr>
    </w:p>
    <w:p w14:paraId="5F718684" w14:textId="77777777" w:rsidR="00E81941" w:rsidRPr="0018057B" w:rsidRDefault="00E81941" w:rsidP="0018057B">
      <w:pPr>
        <w:rPr>
          <w:rFonts w:eastAsia="Times New Roman" w:cstheme="majorBidi"/>
          <w:color w:val="000000" w:themeColor="text1"/>
        </w:rPr>
      </w:pPr>
    </w:p>
    <w:p w14:paraId="65D6940E" w14:textId="2CAA569D" w:rsidR="00E81941" w:rsidRPr="007C2428" w:rsidRDefault="00E81941" w:rsidP="007C2428">
      <w:pPr>
        <w:pStyle w:val="Heading1"/>
      </w:pPr>
      <w:bookmarkStart w:id="56" w:name="_Toc41352487"/>
      <w:bookmarkStart w:id="57" w:name="_Toc41353709"/>
      <w:bookmarkStart w:id="58" w:name="_Toc41805711"/>
      <w:r w:rsidRPr="007C2428">
        <w:t>Instruction Formats:</w:t>
      </w:r>
      <w:bookmarkEnd w:id="56"/>
      <w:bookmarkEnd w:id="57"/>
      <w:bookmarkEnd w:id="58"/>
      <w:r w:rsidRPr="007C2428">
        <w:t xml:space="preserve"> </w:t>
      </w:r>
    </w:p>
    <w:p w14:paraId="4A1B11C0" w14:textId="12EE5274" w:rsidR="00ED792A" w:rsidRDefault="00E81941" w:rsidP="00E81941">
      <w:pPr>
        <w:pStyle w:val="ListParagraph"/>
        <w:ind w:left="1080"/>
        <w:rPr>
          <w:rFonts w:eastAsia="Times New Roman" w:cstheme="majorBidi"/>
          <w:color w:val="000000" w:themeColor="text1"/>
          <w:szCs w:val="24"/>
        </w:rPr>
      </w:pPr>
      <w:r>
        <w:rPr>
          <w:rFonts w:eastAsia="Times New Roman" w:cstheme="majorBidi"/>
          <w:color w:val="000000" w:themeColor="text1"/>
          <w:szCs w:val="24"/>
        </w:rPr>
        <w:t>Instruction format is a format which describes the layout of a certain instruction, in terms of divided parts. It includes opcode</w:t>
      </w:r>
      <w:r w:rsidR="00ED792A">
        <w:rPr>
          <w:rFonts w:eastAsia="Times New Roman" w:cstheme="majorBidi"/>
          <w:color w:val="000000" w:themeColor="text1"/>
          <w:szCs w:val="24"/>
        </w:rPr>
        <w:t xml:space="preserve"> (6 bits), and the address dependent factors (26 bits).</w:t>
      </w:r>
    </w:p>
    <w:p w14:paraId="7487C713" w14:textId="4F84A4FE" w:rsidR="00ED792A" w:rsidRDefault="00ED792A" w:rsidP="00E81941">
      <w:pPr>
        <w:pStyle w:val="ListParagraph"/>
        <w:ind w:left="1080"/>
        <w:rPr>
          <w:rFonts w:eastAsia="Times New Roman" w:cstheme="majorBidi"/>
          <w:color w:val="000000" w:themeColor="text1"/>
          <w:szCs w:val="24"/>
        </w:rPr>
      </w:pPr>
      <w:r>
        <w:rPr>
          <w:rFonts w:eastAsia="Times New Roman" w:cstheme="majorBidi"/>
          <w:color w:val="000000" w:themeColor="text1"/>
          <w:szCs w:val="24"/>
        </w:rPr>
        <w:t>Instruction Formats are divided into 4 essential formats, each format is responsible for certain instructions which are</w:t>
      </w:r>
      <w:r w:rsidR="00737064">
        <w:rPr>
          <w:rFonts w:eastAsia="Times New Roman" w:cstheme="majorBidi"/>
          <w:color w:val="000000" w:themeColor="text1"/>
          <w:szCs w:val="24"/>
        </w:rPr>
        <w:t xml:space="preserve"> [3]</w:t>
      </w:r>
      <w:r>
        <w:rPr>
          <w:rFonts w:eastAsia="Times New Roman" w:cstheme="majorBidi"/>
          <w:color w:val="000000" w:themeColor="text1"/>
          <w:szCs w:val="24"/>
        </w:rPr>
        <w:t>:</w:t>
      </w:r>
    </w:p>
    <w:p w14:paraId="39276016" w14:textId="77777777" w:rsidR="00ED792A" w:rsidRDefault="00ED792A" w:rsidP="00E81941">
      <w:pPr>
        <w:pStyle w:val="ListParagraph"/>
        <w:ind w:left="1080"/>
        <w:rPr>
          <w:rFonts w:eastAsia="Times New Roman" w:cstheme="majorBidi"/>
          <w:color w:val="000000" w:themeColor="text1"/>
          <w:szCs w:val="24"/>
        </w:rPr>
      </w:pPr>
    </w:p>
    <w:p w14:paraId="02325320" w14:textId="12CAED5D" w:rsidR="00E81941" w:rsidRPr="007C2428" w:rsidRDefault="00ED792A" w:rsidP="007C2428">
      <w:pPr>
        <w:pStyle w:val="Heading2"/>
      </w:pPr>
      <w:bookmarkStart w:id="59" w:name="_Toc41352488"/>
      <w:r w:rsidRPr="007C2428">
        <w:t xml:space="preserve"> </w:t>
      </w:r>
      <w:bookmarkStart w:id="60" w:name="_Toc41353710"/>
      <w:bookmarkStart w:id="61" w:name="_Toc41805712"/>
      <w:r w:rsidRPr="007C2428">
        <w:t>R-Format:</w:t>
      </w:r>
      <w:bookmarkEnd w:id="59"/>
      <w:bookmarkEnd w:id="60"/>
      <w:bookmarkEnd w:id="61"/>
      <w:r w:rsidRPr="007C2428">
        <w:t xml:space="preserve"> </w:t>
      </w:r>
    </w:p>
    <w:p w14:paraId="4E902A5D" w14:textId="2ED0289D" w:rsidR="00ED792A" w:rsidRDefault="00ED792A" w:rsidP="00E81941">
      <w:pPr>
        <w:pStyle w:val="ListParagraph"/>
        <w:ind w:left="1080"/>
        <w:rPr>
          <w:rFonts w:eastAsia="Times New Roman" w:cstheme="majorBidi"/>
          <w:color w:val="000000" w:themeColor="text1"/>
          <w:szCs w:val="24"/>
        </w:rPr>
      </w:pPr>
      <w:r w:rsidRPr="00ED792A">
        <w:rPr>
          <w:rFonts w:eastAsia="Times New Roman" w:cstheme="majorBidi"/>
          <w:color w:val="000000" w:themeColor="text1"/>
          <w:szCs w:val="24"/>
        </w:rPr>
        <w:t>It includes op which is always zero (6 bits), rs which is the argument of the 1</w:t>
      </w:r>
      <w:r w:rsidRPr="00ED792A">
        <w:rPr>
          <w:rFonts w:eastAsia="Times New Roman" w:cstheme="majorBidi"/>
          <w:color w:val="000000" w:themeColor="text1"/>
          <w:szCs w:val="24"/>
          <w:vertAlign w:val="superscript"/>
        </w:rPr>
        <w:t>st</w:t>
      </w:r>
      <w:r w:rsidRPr="00ED792A">
        <w:rPr>
          <w:rFonts w:eastAsia="Times New Roman" w:cstheme="majorBidi"/>
          <w:color w:val="000000" w:themeColor="text1"/>
          <w:szCs w:val="24"/>
        </w:rPr>
        <w:t xml:space="preserve"> register (5 bits), rt which is the argument of the 2</w:t>
      </w:r>
      <w:r w:rsidRPr="00ED792A">
        <w:rPr>
          <w:rFonts w:eastAsia="Times New Roman" w:cstheme="majorBidi"/>
          <w:color w:val="000000" w:themeColor="text1"/>
          <w:szCs w:val="24"/>
          <w:vertAlign w:val="superscript"/>
        </w:rPr>
        <w:t>nd</w:t>
      </w:r>
      <w:r w:rsidRPr="00ED792A">
        <w:rPr>
          <w:rFonts w:eastAsia="Times New Roman" w:cstheme="majorBidi"/>
          <w:color w:val="000000" w:themeColor="text1"/>
          <w:szCs w:val="24"/>
        </w:rPr>
        <w:t xml:space="preserve"> register (5 bits), rd which is the destination register (5 bits), shamt-which is used only in case of shift instructions-(5 bits), func which represents the code for the operation to form (6 bits)</w:t>
      </w:r>
      <w:r w:rsidRPr="00ED792A">
        <w:rPr>
          <w:rFonts w:eastAsia="Times New Roman" w:cstheme="majorBidi"/>
          <w:color w:val="000000" w:themeColor="text1"/>
          <w:szCs w:val="24"/>
        </w:rPr>
        <w:sym w:font="Wingdings" w:char="F0E0"/>
      </w:r>
      <w:r w:rsidRPr="00ED792A">
        <w:rPr>
          <w:rFonts w:eastAsia="Times New Roman" w:cstheme="majorBidi"/>
          <w:color w:val="000000" w:themeColor="text1"/>
          <w:szCs w:val="24"/>
        </w:rPr>
        <w:t xml:space="preserve"> 32 bits in total</w:t>
      </w:r>
      <w:r>
        <w:rPr>
          <w:rFonts w:eastAsia="Times New Roman" w:cstheme="majorBidi"/>
          <w:color w:val="000000" w:themeColor="text1"/>
          <w:szCs w:val="24"/>
        </w:rPr>
        <w:t>.</w:t>
      </w:r>
    </w:p>
    <w:p w14:paraId="182C9426" w14:textId="52B3C74C" w:rsidR="00ED792A" w:rsidRDefault="009C2676" w:rsidP="00E81941">
      <w:pPr>
        <w:pStyle w:val="ListParagraph"/>
        <w:ind w:left="1080"/>
        <w:rPr>
          <w:rFonts w:eastAsia="Times New Roman" w:cstheme="majorBidi"/>
          <w:color w:val="000000" w:themeColor="text1"/>
          <w:szCs w:val="24"/>
        </w:rPr>
      </w:pPr>
      <w:r w:rsidRPr="009C2676">
        <w:rPr>
          <w:rFonts w:eastAsia="Times New Roman" w:cstheme="majorBidi"/>
          <w:i/>
          <w:iCs/>
          <w:color w:val="C00000"/>
          <w:szCs w:val="24"/>
          <w:u w:val="single"/>
        </w:rPr>
        <w:t>R-Format Instructions:</w:t>
      </w:r>
      <w:r>
        <w:rPr>
          <w:rFonts w:eastAsia="Times New Roman" w:cstheme="majorBidi"/>
          <w:i/>
          <w:iCs/>
          <w:color w:val="C00000"/>
          <w:szCs w:val="24"/>
          <w:u w:val="single"/>
        </w:rPr>
        <w:t xml:space="preserve"> </w:t>
      </w:r>
      <w:r>
        <w:rPr>
          <w:rFonts w:eastAsia="Times New Roman" w:cstheme="majorBidi"/>
          <w:color w:val="000000" w:themeColor="text1"/>
          <w:szCs w:val="24"/>
        </w:rPr>
        <w:t>ADD, AND, NOR, OR, SLL, SLT, SRL, SRA</w:t>
      </w:r>
      <w:r w:rsidR="00737064">
        <w:rPr>
          <w:rFonts w:eastAsia="Times New Roman" w:cstheme="majorBidi"/>
          <w:color w:val="000000" w:themeColor="text1"/>
          <w:szCs w:val="24"/>
        </w:rPr>
        <w:t xml:space="preserve"> [3].</w:t>
      </w:r>
    </w:p>
    <w:p w14:paraId="23E674DA" w14:textId="77777777" w:rsidR="00412FE2" w:rsidRDefault="00412FE2" w:rsidP="00E81941">
      <w:pPr>
        <w:pStyle w:val="ListParagraph"/>
        <w:ind w:left="1080"/>
        <w:rPr>
          <w:rFonts w:eastAsia="Times New Roman" w:cstheme="majorBidi"/>
          <w:color w:val="000000" w:themeColor="text1"/>
          <w:szCs w:val="24"/>
        </w:rPr>
      </w:pPr>
    </w:p>
    <w:tbl>
      <w:tblPr>
        <w:tblStyle w:val="TableGrid"/>
        <w:tblW w:w="0" w:type="auto"/>
        <w:tblInd w:w="1080" w:type="dxa"/>
        <w:tblLook w:val="04A0" w:firstRow="1" w:lastRow="0" w:firstColumn="1" w:lastColumn="0" w:noHBand="0" w:noVBand="1"/>
      </w:tblPr>
      <w:tblGrid>
        <w:gridCol w:w="1237"/>
        <w:gridCol w:w="1155"/>
        <w:gridCol w:w="1156"/>
        <w:gridCol w:w="1156"/>
        <w:gridCol w:w="1156"/>
        <w:gridCol w:w="1209"/>
        <w:gridCol w:w="1201"/>
      </w:tblGrid>
      <w:tr w:rsidR="00412FE2" w14:paraId="5A19CF07" w14:textId="77777777" w:rsidTr="00412FE2">
        <w:tc>
          <w:tcPr>
            <w:tcW w:w="1335" w:type="dxa"/>
          </w:tcPr>
          <w:p w14:paraId="18693A0B" w14:textId="77777777" w:rsidR="00412FE2" w:rsidRDefault="00412FE2" w:rsidP="00E81941">
            <w:pPr>
              <w:pStyle w:val="ListParagraph"/>
              <w:ind w:left="0"/>
              <w:rPr>
                <w:rFonts w:eastAsia="Times New Roman" w:cstheme="majorBidi"/>
                <w:color w:val="C00000"/>
                <w:szCs w:val="24"/>
              </w:rPr>
            </w:pPr>
          </w:p>
        </w:tc>
        <w:tc>
          <w:tcPr>
            <w:tcW w:w="1335" w:type="dxa"/>
          </w:tcPr>
          <w:p w14:paraId="17E46794" w14:textId="24359FDA"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op</w:t>
            </w:r>
          </w:p>
        </w:tc>
        <w:tc>
          <w:tcPr>
            <w:tcW w:w="1336" w:type="dxa"/>
          </w:tcPr>
          <w:p w14:paraId="3066595B" w14:textId="5F628F01"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rs</w:t>
            </w:r>
          </w:p>
        </w:tc>
        <w:tc>
          <w:tcPr>
            <w:tcW w:w="1336" w:type="dxa"/>
          </w:tcPr>
          <w:p w14:paraId="617EC190" w14:textId="7D00719C"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rt</w:t>
            </w:r>
          </w:p>
        </w:tc>
        <w:tc>
          <w:tcPr>
            <w:tcW w:w="1336" w:type="dxa"/>
          </w:tcPr>
          <w:p w14:paraId="56D4926B" w14:textId="26B2AD61"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rd</w:t>
            </w:r>
          </w:p>
        </w:tc>
        <w:tc>
          <w:tcPr>
            <w:tcW w:w="1336" w:type="dxa"/>
          </w:tcPr>
          <w:p w14:paraId="3401FC4C" w14:textId="310297A3"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shamt</w:t>
            </w:r>
          </w:p>
        </w:tc>
        <w:tc>
          <w:tcPr>
            <w:tcW w:w="1336" w:type="dxa"/>
          </w:tcPr>
          <w:p w14:paraId="4B38B8E4" w14:textId="13189B05"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Func.</w:t>
            </w:r>
          </w:p>
        </w:tc>
      </w:tr>
      <w:tr w:rsidR="00412FE2" w14:paraId="04E674C4" w14:textId="77777777" w:rsidTr="00412FE2">
        <w:tc>
          <w:tcPr>
            <w:tcW w:w="1335" w:type="dxa"/>
          </w:tcPr>
          <w:p w14:paraId="2B283555" w14:textId="64A82D87"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R-Format</w:t>
            </w:r>
          </w:p>
        </w:tc>
        <w:tc>
          <w:tcPr>
            <w:tcW w:w="1335" w:type="dxa"/>
          </w:tcPr>
          <w:p w14:paraId="4092C609" w14:textId="34520140"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6 bits</w:t>
            </w:r>
          </w:p>
        </w:tc>
        <w:tc>
          <w:tcPr>
            <w:tcW w:w="1336" w:type="dxa"/>
          </w:tcPr>
          <w:p w14:paraId="59C41E09" w14:textId="290CBA4E"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5 bits</w:t>
            </w:r>
          </w:p>
        </w:tc>
        <w:tc>
          <w:tcPr>
            <w:tcW w:w="1336" w:type="dxa"/>
          </w:tcPr>
          <w:p w14:paraId="53C12625" w14:textId="29C67FBC"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5 bits</w:t>
            </w:r>
          </w:p>
        </w:tc>
        <w:tc>
          <w:tcPr>
            <w:tcW w:w="1336" w:type="dxa"/>
          </w:tcPr>
          <w:p w14:paraId="33E14258" w14:textId="0D164106"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5 bits</w:t>
            </w:r>
          </w:p>
        </w:tc>
        <w:tc>
          <w:tcPr>
            <w:tcW w:w="1336" w:type="dxa"/>
          </w:tcPr>
          <w:p w14:paraId="63BAE8D5" w14:textId="5A44AF88"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5 bits</w:t>
            </w:r>
          </w:p>
        </w:tc>
        <w:tc>
          <w:tcPr>
            <w:tcW w:w="1336" w:type="dxa"/>
          </w:tcPr>
          <w:p w14:paraId="14831C6E" w14:textId="31107A0E" w:rsidR="00412FE2" w:rsidRDefault="00412FE2" w:rsidP="00E81941">
            <w:pPr>
              <w:pStyle w:val="ListParagraph"/>
              <w:ind w:left="0"/>
              <w:rPr>
                <w:rFonts w:eastAsia="Times New Roman" w:cstheme="majorBidi"/>
                <w:color w:val="C00000"/>
                <w:szCs w:val="24"/>
              </w:rPr>
            </w:pPr>
            <w:r>
              <w:rPr>
                <w:rFonts w:eastAsia="Times New Roman" w:cstheme="majorBidi"/>
                <w:color w:val="C00000"/>
                <w:szCs w:val="24"/>
              </w:rPr>
              <w:t>6 bits</w:t>
            </w:r>
          </w:p>
        </w:tc>
      </w:tr>
    </w:tbl>
    <w:p w14:paraId="012364B0" w14:textId="77777777" w:rsidR="009C2676" w:rsidRDefault="009C2676" w:rsidP="00E81941">
      <w:pPr>
        <w:pStyle w:val="ListParagraph"/>
        <w:ind w:left="1080"/>
        <w:rPr>
          <w:rFonts w:eastAsia="Times New Roman" w:cstheme="majorBidi"/>
          <w:i/>
          <w:iCs/>
          <w:color w:val="C00000"/>
          <w:szCs w:val="24"/>
          <w:u w:val="single"/>
        </w:rPr>
      </w:pPr>
    </w:p>
    <w:p w14:paraId="793DA93B" w14:textId="20BDC8BD" w:rsidR="009C2676" w:rsidRPr="007C2428" w:rsidRDefault="009C2676" w:rsidP="007C2428">
      <w:pPr>
        <w:pStyle w:val="Heading2"/>
      </w:pPr>
      <w:bookmarkStart w:id="62" w:name="_Toc41352489"/>
      <w:r w:rsidRPr="007C2428">
        <w:t xml:space="preserve"> </w:t>
      </w:r>
      <w:bookmarkStart w:id="63" w:name="_Toc41353711"/>
      <w:bookmarkStart w:id="64" w:name="_Toc41805713"/>
      <w:r w:rsidRPr="007C2428">
        <w:t>I-Format:</w:t>
      </w:r>
      <w:bookmarkEnd w:id="62"/>
      <w:bookmarkEnd w:id="63"/>
      <w:bookmarkEnd w:id="64"/>
    </w:p>
    <w:p w14:paraId="640947BF" w14:textId="371DE152" w:rsidR="009C2676" w:rsidRDefault="009C2676" w:rsidP="00E81941">
      <w:pPr>
        <w:pStyle w:val="ListParagraph"/>
        <w:ind w:left="1080"/>
        <w:rPr>
          <w:rFonts w:eastAsia="Times New Roman" w:cstheme="majorBidi"/>
          <w:color w:val="000000" w:themeColor="text1"/>
          <w:szCs w:val="24"/>
        </w:rPr>
      </w:pPr>
      <w:r>
        <w:rPr>
          <w:rFonts w:eastAsia="Times New Roman" w:cstheme="majorBidi"/>
          <w:color w:val="000000" w:themeColor="text1"/>
          <w:szCs w:val="24"/>
        </w:rPr>
        <w:t xml:space="preserve">It includes op (6 bits), </w:t>
      </w:r>
      <w:r w:rsidRPr="00ED792A">
        <w:rPr>
          <w:rFonts w:eastAsia="Times New Roman" w:cstheme="majorBidi"/>
          <w:color w:val="000000" w:themeColor="text1"/>
          <w:szCs w:val="24"/>
        </w:rPr>
        <w:t>rs which is the argument of the 1</w:t>
      </w:r>
      <w:r w:rsidRPr="00ED792A">
        <w:rPr>
          <w:rFonts w:eastAsia="Times New Roman" w:cstheme="majorBidi"/>
          <w:color w:val="000000" w:themeColor="text1"/>
          <w:szCs w:val="24"/>
          <w:vertAlign w:val="superscript"/>
        </w:rPr>
        <w:t>st</w:t>
      </w:r>
      <w:r w:rsidRPr="00ED792A">
        <w:rPr>
          <w:rFonts w:eastAsia="Times New Roman" w:cstheme="majorBidi"/>
          <w:color w:val="000000" w:themeColor="text1"/>
          <w:szCs w:val="24"/>
        </w:rPr>
        <w:t xml:space="preserve"> register (5 bits), rt which is the argument of the 2</w:t>
      </w:r>
      <w:r w:rsidRPr="00ED792A">
        <w:rPr>
          <w:rFonts w:eastAsia="Times New Roman" w:cstheme="majorBidi"/>
          <w:color w:val="000000" w:themeColor="text1"/>
          <w:szCs w:val="24"/>
          <w:vertAlign w:val="superscript"/>
        </w:rPr>
        <w:t>nd</w:t>
      </w:r>
      <w:r w:rsidRPr="00ED792A">
        <w:rPr>
          <w:rFonts w:eastAsia="Times New Roman" w:cstheme="majorBidi"/>
          <w:color w:val="000000" w:themeColor="text1"/>
          <w:szCs w:val="24"/>
        </w:rPr>
        <w:t xml:space="preserve"> register (5 bits),</w:t>
      </w:r>
      <w:r>
        <w:rPr>
          <w:rFonts w:eastAsia="Times New Roman" w:cstheme="majorBidi"/>
          <w:color w:val="000000" w:themeColor="text1"/>
          <w:szCs w:val="24"/>
        </w:rPr>
        <w:t xml:space="preserve"> and immediate address (16 bits) </w:t>
      </w:r>
      <w:r w:rsidRPr="009C2676">
        <w:rPr>
          <w:rFonts w:eastAsia="Times New Roman" w:cstheme="majorBidi"/>
          <w:color w:val="000000" w:themeColor="text1"/>
          <w:szCs w:val="24"/>
        </w:rPr>
        <w:sym w:font="Wingdings" w:char="F0E0"/>
      </w:r>
      <w:r>
        <w:rPr>
          <w:rFonts w:eastAsia="Times New Roman" w:cstheme="majorBidi"/>
          <w:color w:val="000000" w:themeColor="text1"/>
          <w:szCs w:val="24"/>
        </w:rPr>
        <w:t xml:space="preserve"> 32 bits in total.</w:t>
      </w:r>
    </w:p>
    <w:p w14:paraId="6FCADBFE" w14:textId="0997C40B" w:rsidR="009C2676" w:rsidRDefault="009C2676" w:rsidP="00E81941">
      <w:pPr>
        <w:pStyle w:val="ListParagraph"/>
        <w:ind w:left="1080"/>
        <w:rPr>
          <w:rFonts w:eastAsia="Times New Roman" w:cstheme="majorBidi"/>
          <w:color w:val="000000" w:themeColor="text1"/>
          <w:szCs w:val="24"/>
        </w:rPr>
      </w:pPr>
      <w:r w:rsidRPr="009C2676">
        <w:rPr>
          <w:rFonts w:eastAsia="Times New Roman" w:cstheme="majorBidi"/>
          <w:i/>
          <w:iCs/>
          <w:color w:val="C00000"/>
          <w:szCs w:val="24"/>
          <w:u w:val="single"/>
        </w:rPr>
        <w:t xml:space="preserve">I-Format Instructions: </w:t>
      </w:r>
      <w:r>
        <w:rPr>
          <w:rFonts w:eastAsia="Times New Roman" w:cstheme="majorBidi"/>
          <w:color w:val="000000" w:themeColor="text1"/>
          <w:szCs w:val="24"/>
        </w:rPr>
        <w:t>ADDI, ANDI, BEQ, BNE, LUI, LW, ORI, SLTI, SW</w:t>
      </w:r>
      <w:r w:rsidR="00737064">
        <w:rPr>
          <w:rFonts w:eastAsia="Times New Roman" w:cstheme="majorBidi"/>
          <w:color w:val="000000" w:themeColor="text1"/>
          <w:szCs w:val="24"/>
        </w:rPr>
        <w:t xml:space="preserve"> [3].</w:t>
      </w:r>
    </w:p>
    <w:p w14:paraId="65C12A8F" w14:textId="0B499513" w:rsidR="009C2676" w:rsidRDefault="009C2676" w:rsidP="00E81941">
      <w:pPr>
        <w:pStyle w:val="ListParagraph"/>
        <w:ind w:left="1080"/>
        <w:rPr>
          <w:rFonts w:eastAsia="Times New Roman" w:cstheme="majorBidi"/>
          <w:color w:val="000000" w:themeColor="text1"/>
          <w:szCs w:val="24"/>
        </w:rPr>
      </w:pPr>
    </w:p>
    <w:tbl>
      <w:tblPr>
        <w:tblStyle w:val="TableGrid"/>
        <w:tblW w:w="0" w:type="auto"/>
        <w:tblInd w:w="1080" w:type="dxa"/>
        <w:tblLook w:val="04A0" w:firstRow="1" w:lastRow="0" w:firstColumn="1" w:lastColumn="0" w:noHBand="0" w:noVBand="1"/>
      </w:tblPr>
      <w:tblGrid>
        <w:gridCol w:w="1681"/>
        <w:gridCol w:w="1614"/>
        <w:gridCol w:w="1614"/>
        <w:gridCol w:w="1614"/>
        <w:gridCol w:w="1747"/>
      </w:tblGrid>
      <w:tr w:rsidR="00412FE2" w14:paraId="74C4B78F" w14:textId="77777777" w:rsidTr="00412FE2">
        <w:tc>
          <w:tcPr>
            <w:tcW w:w="1870" w:type="dxa"/>
          </w:tcPr>
          <w:p w14:paraId="5A5F434F" w14:textId="77777777" w:rsidR="00412FE2" w:rsidRDefault="00412FE2" w:rsidP="00E81941">
            <w:pPr>
              <w:pStyle w:val="ListParagraph"/>
              <w:ind w:left="0"/>
              <w:rPr>
                <w:rFonts w:eastAsia="Times New Roman" w:cstheme="majorBidi"/>
                <w:color w:val="000000" w:themeColor="text1"/>
                <w:szCs w:val="24"/>
              </w:rPr>
            </w:pPr>
          </w:p>
        </w:tc>
        <w:tc>
          <w:tcPr>
            <w:tcW w:w="1870" w:type="dxa"/>
          </w:tcPr>
          <w:p w14:paraId="13A60CDC" w14:textId="4FA984CD"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op</w:t>
            </w:r>
          </w:p>
        </w:tc>
        <w:tc>
          <w:tcPr>
            <w:tcW w:w="1870" w:type="dxa"/>
          </w:tcPr>
          <w:p w14:paraId="6448219F" w14:textId="1F22C860"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rs</w:t>
            </w:r>
          </w:p>
        </w:tc>
        <w:tc>
          <w:tcPr>
            <w:tcW w:w="1870" w:type="dxa"/>
          </w:tcPr>
          <w:p w14:paraId="3E3EB877" w14:textId="202316E4"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rt</w:t>
            </w:r>
          </w:p>
        </w:tc>
        <w:tc>
          <w:tcPr>
            <w:tcW w:w="1870" w:type="dxa"/>
          </w:tcPr>
          <w:p w14:paraId="07376FB2" w14:textId="21EAA855"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Immediate Address</w:t>
            </w:r>
          </w:p>
        </w:tc>
      </w:tr>
      <w:tr w:rsidR="00412FE2" w14:paraId="0E255F8B" w14:textId="77777777" w:rsidTr="00412FE2">
        <w:tc>
          <w:tcPr>
            <w:tcW w:w="1870" w:type="dxa"/>
          </w:tcPr>
          <w:p w14:paraId="39C2D61F" w14:textId="171EDFCB"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I-Format</w:t>
            </w:r>
          </w:p>
        </w:tc>
        <w:tc>
          <w:tcPr>
            <w:tcW w:w="1870" w:type="dxa"/>
          </w:tcPr>
          <w:p w14:paraId="029D2FC5" w14:textId="534FEB48"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6 bits</w:t>
            </w:r>
          </w:p>
        </w:tc>
        <w:tc>
          <w:tcPr>
            <w:tcW w:w="1870" w:type="dxa"/>
          </w:tcPr>
          <w:p w14:paraId="633E3723" w14:textId="4F4213D2"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5 bits</w:t>
            </w:r>
          </w:p>
        </w:tc>
        <w:tc>
          <w:tcPr>
            <w:tcW w:w="1870" w:type="dxa"/>
          </w:tcPr>
          <w:p w14:paraId="64D617C0" w14:textId="581D0621"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5 bits</w:t>
            </w:r>
          </w:p>
        </w:tc>
        <w:tc>
          <w:tcPr>
            <w:tcW w:w="1870" w:type="dxa"/>
          </w:tcPr>
          <w:p w14:paraId="045A1006" w14:textId="20122D2C"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16 bits</w:t>
            </w:r>
          </w:p>
        </w:tc>
      </w:tr>
    </w:tbl>
    <w:p w14:paraId="20E8A357" w14:textId="17CF053E" w:rsidR="00412FE2" w:rsidRDefault="00412FE2" w:rsidP="00E81941">
      <w:pPr>
        <w:pStyle w:val="ListParagraph"/>
        <w:ind w:left="1080"/>
        <w:rPr>
          <w:rFonts w:eastAsia="Times New Roman" w:cstheme="majorBidi"/>
          <w:color w:val="000000" w:themeColor="text1"/>
          <w:szCs w:val="24"/>
        </w:rPr>
      </w:pPr>
    </w:p>
    <w:p w14:paraId="7C08DDAF" w14:textId="77777777" w:rsidR="00412FE2" w:rsidRDefault="00412FE2" w:rsidP="00E81941">
      <w:pPr>
        <w:pStyle w:val="ListParagraph"/>
        <w:ind w:left="1080"/>
        <w:rPr>
          <w:rFonts w:eastAsia="Times New Roman" w:cstheme="majorBidi"/>
          <w:color w:val="000000" w:themeColor="text1"/>
          <w:szCs w:val="24"/>
        </w:rPr>
      </w:pPr>
    </w:p>
    <w:p w14:paraId="68164B0A" w14:textId="5B61B2B5" w:rsidR="009C2676" w:rsidRPr="007C2428" w:rsidRDefault="009C2676" w:rsidP="007C2428">
      <w:pPr>
        <w:pStyle w:val="Heading2"/>
      </w:pPr>
      <w:bookmarkStart w:id="65" w:name="_Toc41352490"/>
      <w:r w:rsidRPr="007C2428">
        <w:t xml:space="preserve"> </w:t>
      </w:r>
      <w:bookmarkStart w:id="66" w:name="_Toc41353712"/>
      <w:bookmarkStart w:id="67" w:name="_Toc41805714"/>
      <w:r w:rsidRPr="007C2428">
        <w:t>J-Format:</w:t>
      </w:r>
      <w:bookmarkEnd w:id="65"/>
      <w:bookmarkEnd w:id="66"/>
      <w:bookmarkEnd w:id="67"/>
    </w:p>
    <w:p w14:paraId="324E5B12" w14:textId="025F64C6" w:rsidR="009C2676" w:rsidRDefault="009C2676" w:rsidP="00E81941">
      <w:pPr>
        <w:pStyle w:val="ListParagraph"/>
        <w:ind w:left="1080"/>
        <w:rPr>
          <w:rFonts w:eastAsia="Times New Roman" w:cstheme="majorBidi"/>
          <w:color w:val="000000" w:themeColor="text1"/>
          <w:szCs w:val="24"/>
        </w:rPr>
      </w:pPr>
      <w:r w:rsidRPr="009C2676">
        <w:rPr>
          <w:rFonts w:eastAsia="Times New Roman" w:cstheme="majorBidi"/>
          <w:color w:val="000000" w:themeColor="text1"/>
          <w:szCs w:val="24"/>
        </w:rPr>
        <w:t xml:space="preserve">Includes op (6 bits), and a label address (26 bits) </w:t>
      </w:r>
      <w:r w:rsidRPr="009C2676">
        <w:rPr>
          <w:rFonts w:eastAsia="Times New Roman" w:cstheme="majorBidi"/>
          <w:color w:val="000000" w:themeColor="text1"/>
          <w:szCs w:val="24"/>
        </w:rPr>
        <w:sym w:font="Wingdings" w:char="F0E0"/>
      </w:r>
      <w:r w:rsidRPr="009C2676">
        <w:rPr>
          <w:rFonts w:eastAsia="Times New Roman" w:cstheme="majorBidi"/>
          <w:color w:val="000000" w:themeColor="text1"/>
          <w:szCs w:val="24"/>
        </w:rPr>
        <w:t xml:space="preserve"> 32 bits in total</w:t>
      </w:r>
    </w:p>
    <w:p w14:paraId="6E023754" w14:textId="745BAF66" w:rsidR="00412FE2" w:rsidRDefault="009C2676" w:rsidP="00E81941">
      <w:pPr>
        <w:pStyle w:val="ListParagraph"/>
        <w:ind w:left="1080"/>
        <w:rPr>
          <w:rFonts w:eastAsia="Times New Roman" w:cstheme="majorBidi"/>
          <w:color w:val="C00000"/>
          <w:szCs w:val="24"/>
        </w:rPr>
      </w:pPr>
      <w:r w:rsidRPr="009C2676">
        <w:rPr>
          <w:rFonts w:eastAsia="Times New Roman" w:cstheme="majorBidi"/>
          <w:i/>
          <w:iCs/>
          <w:color w:val="C00000"/>
          <w:szCs w:val="24"/>
          <w:u w:val="single"/>
        </w:rPr>
        <w:t>J-Format Instructions:</w:t>
      </w:r>
      <w:r w:rsidRPr="009C2676">
        <w:rPr>
          <w:rFonts w:eastAsia="Times New Roman" w:cstheme="majorBidi"/>
          <w:color w:val="C00000"/>
          <w:szCs w:val="24"/>
        </w:rPr>
        <w:t xml:space="preserve"> </w:t>
      </w:r>
      <w:r w:rsidR="00412FE2">
        <w:rPr>
          <w:rFonts w:eastAsia="Times New Roman" w:cstheme="majorBidi"/>
          <w:color w:val="C00000"/>
          <w:szCs w:val="24"/>
        </w:rPr>
        <w:t>J</w:t>
      </w:r>
    </w:p>
    <w:p w14:paraId="7C64C1A7" w14:textId="40662F8F" w:rsidR="00412FE2" w:rsidRDefault="00412FE2" w:rsidP="00E81941">
      <w:pPr>
        <w:pStyle w:val="ListParagraph"/>
        <w:ind w:left="1080"/>
        <w:rPr>
          <w:rFonts w:eastAsia="Times New Roman" w:cstheme="majorBidi"/>
          <w:color w:val="000000" w:themeColor="text1"/>
          <w:szCs w:val="24"/>
        </w:rPr>
      </w:pPr>
    </w:p>
    <w:tbl>
      <w:tblPr>
        <w:tblStyle w:val="TableGrid"/>
        <w:tblW w:w="0" w:type="auto"/>
        <w:tblInd w:w="1080" w:type="dxa"/>
        <w:tblLook w:val="04A0" w:firstRow="1" w:lastRow="0" w:firstColumn="1" w:lastColumn="0" w:noHBand="0" w:noVBand="1"/>
      </w:tblPr>
      <w:tblGrid>
        <w:gridCol w:w="2772"/>
        <w:gridCol w:w="2720"/>
        <w:gridCol w:w="2778"/>
      </w:tblGrid>
      <w:tr w:rsidR="00412FE2" w14:paraId="6B7EF502" w14:textId="77777777" w:rsidTr="00412FE2">
        <w:tc>
          <w:tcPr>
            <w:tcW w:w="3116" w:type="dxa"/>
          </w:tcPr>
          <w:p w14:paraId="7722B7BB" w14:textId="77777777" w:rsidR="00412FE2" w:rsidRDefault="00412FE2" w:rsidP="00E81941">
            <w:pPr>
              <w:pStyle w:val="ListParagraph"/>
              <w:ind w:left="0"/>
              <w:rPr>
                <w:rFonts w:eastAsia="Times New Roman" w:cstheme="majorBidi"/>
                <w:color w:val="000000" w:themeColor="text1"/>
                <w:szCs w:val="24"/>
              </w:rPr>
            </w:pPr>
          </w:p>
        </w:tc>
        <w:tc>
          <w:tcPr>
            <w:tcW w:w="3117" w:type="dxa"/>
          </w:tcPr>
          <w:p w14:paraId="09EF8616" w14:textId="7FB37DB2"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op</w:t>
            </w:r>
          </w:p>
        </w:tc>
        <w:tc>
          <w:tcPr>
            <w:tcW w:w="3117" w:type="dxa"/>
          </w:tcPr>
          <w:p w14:paraId="44F7A4ED" w14:textId="5B5DA7E5"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 xml:space="preserve">Target address </w:t>
            </w:r>
          </w:p>
        </w:tc>
      </w:tr>
      <w:tr w:rsidR="00412FE2" w14:paraId="2A58571F" w14:textId="77777777" w:rsidTr="00412FE2">
        <w:tc>
          <w:tcPr>
            <w:tcW w:w="3116" w:type="dxa"/>
          </w:tcPr>
          <w:p w14:paraId="008A3090" w14:textId="39500C74"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J-Format</w:t>
            </w:r>
          </w:p>
        </w:tc>
        <w:tc>
          <w:tcPr>
            <w:tcW w:w="3117" w:type="dxa"/>
          </w:tcPr>
          <w:p w14:paraId="5075A7E7" w14:textId="70477022"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6 bits</w:t>
            </w:r>
          </w:p>
        </w:tc>
        <w:tc>
          <w:tcPr>
            <w:tcW w:w="3117" w:type="dxa"/>
          </w:tcPr>
          <w:p w14:paraId="4CB72D79" w14:textId="1B76D490" w:rsidR="00412FE2" w:rsidRDefault="00412FE2" w:rsidP="00E81941">
            <w:pPr>
              <w:pStyle w:val="ListParagraph"/>
              <w:ind w:left="0"/>
              <w:rPr>
                <w:rFonts w:eastAsia="Times New Roman" w:cstheme="majorBidi"/>
                <w:color w:val="000000" w:themeColor="text1"/>
                <w:szCs w:val="24"/>
              </w:rPr>
            </w:pPr>
            <w:r>
              <w:rPr>
                <w:rFonts w:eastAsia="Times New Roman" w:cstheme="majorBidi"/>
                <w:color w:val="000000" w:themeColor="text1"/>
                <w:szCs w:val="24"/>
              </w:rPr>
              <w:t>26 bits</w:t>
            </w:r>
          </w:p>
        </w:tc>
      </w:tr>
    </w:tbl>
    <w:p w14:paraId="2B3B5F96" w14:textId="77777777" w:rsidR="00412FE2" w:rsidRDefault="00412FE2" w:rsidP="00E81941">
      <w:pPr>
        <w:pStyle w:val="ListParagraph"/>
        <w:ind w:left="1080"/>
        <w:rPr>
          <w:rFonts w:eastAsia="Times New Roman" w:cstheme="majorBidi"/>
          <w:color w:val="000000" w:themeColor="text1"/>
          <w:szCs w:val="24"/>
        </w:rPr>
      </w:pPr>
    </w:p>
    <w:p w14:paraId="20A9C1F2" w14:textId="79090A90" w:rsidR="009C2676" w:rsidRPr="009C2676" w:rsidRDefault="009C2676" w:rsidP="00E81941">
      <w:pPr>
        <w:pStyle w:val="ListParagraph"/>
        <w:ind w:left="1080"/>
        <w:rPr>
          <w:rFonts w:eastAsia="Times New Roman" w:cstheme="majorBidi"/>
          <w:color w:val="000000" w:themeColor="text1"/>
          <w:szCs w:val="24"/>
        </w:rPr>
      </w:pPr>
    </w:p>
    <w:p w14:paraId="6E54AA0E" w14:textId="410CDB23" w:rsidR="007D6C00" w:rsidRDefault="007D6C00">
      <w:pPr>
        <w:rPr>
          <w:rFonts w:cstheme="majorBidi"/>
          <w:sz w:val="28"/>
          <w:szCs w:val="28"/>
        </w:rPr>
      </w:pPr>
    </w:p>
    <w:p w14:paraId="253FB7E4" w14:textId="513FC7C7" w:rsidR="007D6C00" w:rsidRDefault="007D6C00" w:rsidP="007C2428">
      <w:pPr>
        <w:pStyle w:val="Heading1"/>
      </w:pPr>
      <w:bookmarkStart w:id="68" w:name="_Toc41805715"/>
      <w:r w:rsidRPr="007D6C00">
        <w:t>List of References</w:t>
      </w:r>
      <w:bookmarkEnd w:id="68"/>
    </w:p>
    <w:p w14:paraId="16E00BE4" w14:textId="75F31C90" w:rsidR="007D6C00" w:rsidRPr="00B06749" w:rsidRDefault="007D6C00" w:rsidP="007D6C00">
      <w:pPr>
        <w:jc w:val="center"/>
        <w:rPr>
          <w:rFonts w:cstheme="majorBidi"/>
          <w:i/>
          <w:iCs/>
          <w:color w:val="C00000"/>
          <w:szCs w:val="24"/>
          <w:u w:val="single"/>
        </w:rPr>
      </w:pPr>
    </w:p>
    <w:p w14:paraId="7C439D2D" w14:textId="3DAD8A15" w:rsidR="00613382" w:rsidRPr="00B06749" w:rsidRDefault="00613382" w:rsidP="00383AE4">
      <w:pPr>
        <w:rPr>
          <w:rFonts w:ascii="Arial" w:hAnsi="Arial" w:cs="Arial"/>
          <w:color w:val="222222"/>
          <w:szCs w:val="24"/>
          <w:shd w:val="clear" w:color="auto" w:fill="FFFFFF"/>
        </w:rPr>
      </w:pPr>
      <w:r w:rsidRPr="00B06749">
        <w:rPr>
          <w:rFonts w:ascii="Arial" w:hAnsi="Arial" w:cs="Arial"/>
          <w:color w:val="222222"/>
          <w:szCs w:val="24"/>
          <w:shd w:val="clear" w:color="auto" w:fill="FFFFFF"/>
        </w:rPr>
        <w:t xml:space="preserve">[1] </w:t>
      </w:r>
      <w:proofErr w:type="spellStart"/>
      <w:r w:rsidR="00383AE4" w:rsidRPr="00B06749">
        <w:rPr>
          <w:rFonts w:ascii="Arial" w:hAnsi="Arial" w:cs="Arial"/>
          <w:color w:val="222222"/>
          <w:szCs w:val="24"/>
          <w:shd w:val="clear" w:color="auto" w:fill="FFFFFF"/>
        </w:rPr>
        <w:t>Vollmar</w:t>
      </w:r>
      <w:proofErr w:type="spellEnd"/>
      <w:r w:rsidR="00383AE4" w:rsidRPr="00B06749">
        <w:rPr>
          <w:rFonts w:ascii="Arial" w:hAnsi="Arial" w:cs="Arial"/>
          <w:color w:val="222222"/>
          <w:szCs w:val="24"/>
          <w:shd w:val="clear" w:color="auto" w:fill="FFFFFF"/>
        </w:rPr>
        <w:t>, K., &amp; Sanderson, P. (2006, March). MARS: an education-oriented MIPS assembly language simulator. In </w:t>
      </w:r>
      <w:r w:rsidR="00383AE4" w:rsidRPr="00B06749">
        <w:rPr>
          <w:rFonts w:ascii="Arial" w:hAnsi="Arial" w:cs="Arial"/>
          <w:i/>
          <w:iCs/>
          <w:color w:val="222222"/>
          <w:szCs w:val="24"/>
          <w:shd w:val="clear" w:color="auto" w:fill="FFFFFF"/>
        </w:rPr>
        <w:t>Proceedings of the 37th SIGCSE technical symposium on Computer science education</w:t>
      </w:r>
      <w:r w:rsidR="00383AE4" w:rsidRPr="00B06749">
        <w:rPr>
          <w:rFonts w:ascii="Arial" w:hAnsi="Arial" w:cs="Arial"/>
          <w:color w:val="222222"/>
          <w:szCs w:val="24"/>
          <w:shd w:val="clear" w:color="auto" w:fill="FFFFFF"/>
        </w:rPr>
        <w:t> (pp. 239-243)</w:t>
      </w:r>
    </w:p>
    <w:p w14:paraId="45972C1C" w14:textId="5383F7E7" w:rsidR="00613382" w:rsidRPr="00B06749" w:rsidRDefault="00613382" w:rsidP="00383AE4">
      <w:pPr>
        <w:rPr>
          <w:rFonts w:ascii="Arial" w:hAnsi="Arial" w:cs="Arial"/>
          <w:color w:val="222222"/>
          <w:szCs w:val="24"/>
          <w:shd w:val="clear" w:color="auto" w:fill="FFFFFF"/>
        </w:rPr>
      </w:pPr>
    </w:p>
    <w:p w14:paraId="08CA2892" w14:textId="4A8532E2" w:rsidR="00613382" w:rsidRPr="00B06749" w:rsidRDefault="00613382" w:rsidP="00383AE4">
      <w:pPr>
        <w:rPr>
          <w:rFonts w:ascii="Arial" w:hAnsi="Arial" w:cs="Arial"/>
          <w:color w:val="222222"/>
          <w:szCs w:val="24"/>
          <w:shd w:val="clear" w:color="auto" w:fill="FFFFFF"/>
        </w:rPr>
      </w:pPr>
      <w:r w:rsidRPr="00B06749">
        <w:rPr>
          <w:rFonts w:ascii="Arial" w:hAnsi="Arial" w:cs="Arial"/>
          <w:color w:val="222222"/>
          <w:szCs w:val="24"/>
          <w:shd w:val="clear" w:color="auto" w:fill="FFFFFF"/>
        </w:rPr>
        <w:t>[2] Flynn, M. J. (1995). </w:t>
      </w:r>
      <w:r w:rsidRPr="00B06749">
        <w:rPr>
          <w:rFonts w:ascii="Arial" w:hAnsi="Arial" w:cs="Arial"/>
          <w:i/>
          <w:iCs/>
          <w:color w:val="222222"/>
          <w:szCs w:val="24"/>
          <w:shd w:val="clear" w:color="auto" w:fill="FFFFFF"/>
        </w:rPr>
        <w:t>Computer architecture: Pipelined and parallel processor design</w:t>
      </w:r>
      <w:r w:rsidRPr="00B06749">
        <w:rPr>
          <w:rFonts w:ascii="Arial" w:hAnsi="Arial" w:cs="Arial"/>
          <w:color w:val="222222"/>
          <w:szCs w:val="24"/>
          <w:shd w:val="clear" w:color="auto" w:fill="FFFFFF"/>
        </w:rPr>
        <w:t>. Jones &amp; Bartlett Learning.</w:t>
      </w:r>
    </w:p>
    <w:p w14:paraId="72FDDB1F" w14:textId="0FCC17FF" w:rsidR="00613382" w:rsidRPr="00B06749" w:rsidRDefault="00613382" w:rsidP="00383AE4">
      <w:pPr>
        <w:rPr>
          <w:rFonts w:ascii="Arial" w:hAnsi="Arial" w:cs="Arial"/>
          <w:color w:val="222222"/>
          <w:szCs w:val="24"/>
          <w:shd w:val="clear" w:color="auto" w:fill="FFFFFF"/>
        </w:rPr>
      </w:pPr>
    </w:p>
    <w:p w14:paraId="78CDE6C5" w14:textId="4D34BBC0" w:rsidR="00613382" w:rsidRPr="00B06749" w:rsidRDefault="00613382" w:rsidP="00613382">
      <w:pPr>
        <w:rPr>
          <w:rFonts w:ascii="Arial" w:hAnsi="Arial" w:cs="Arial"/>
          <w:color w:val="222222"/>
          <w:szCs w:val="24"/>
          <w:shd w:val="clear" w:color="auto" w:fill="FFFFFF"/>
        </w:rPr>
      </w:pPr>
      <w:r w:rsidRPr="00B06749">
        <w:rPr>
          <w:rFonts w:ascii="Arial" w:hAnsi="Arial" w:cs="Arial"/>
          <w:color w:val="222222"/>
          <w:szCs w:val="24"/>
          <w:shd w:val="clear" w:color="auto" w:fill="FFFFFF"/>
        </w:rPr>
        <w:t xml:space="preserve">[3] Gupta, S. A., Rau, B. R., Johnson, R. C., &amp; </w:t>
      </w:r>
      <w:proofErr w:type="spellStart"/>
      <w:r w:rsidRPr="00B06749">
        <w:rPr>
          <w:rFonts w:ascii="Arial" w:hAnsi="Arial" w:cs="Arial"/>
          <w:color w:val="222222"/>
          <w:szCs w:val="24"/>
          <w:shd w:val="clear" w:color="auto" w:fill="FFFFFF"/>
        </w:rPr>
        <w:t>Schlansker</w:t>
      </w:r>
      <w:proofErr w:type="spellEnd"/>
      <w:r w:rsidRPr="00B06749">
        <w:rPr>
          <w:rFonts w:ascii="Arial" w:hAnsi="Arial" w:cs="Arial"/>
          <w:color w:val="222222"/>
          <w:szCs w:val="24"/>
          <w:shd w:val="clear" w:color="auto" w:fill="FFFFFF"/>
        </w:rPr>
        <w:t>, M. S. (2002). </w:t>
      </w:r>
      <w:r w:rsidRPr="00B06749">
        <w:rPr>
          <w:rFonts w:ascii="Arial" w:hAnsi="Arial" w:cs="Arial"/>
          <w:i/>
          <w:iCs/>
          <w:color w:val="222222"/>
          <w:szCs w:val="24"/>
          <w:shd w:val="clear" w:color="auto" w:fill="FFFFFF"/>
        </w:rPr>
        <w:t>U.S. Patent No. 6,457,173</w:t>
      </w:r>
      <w:r w:rsidRPr="00B06749">
        <w:rPr>
          <w:rFonts w:ascii="Arial" w:hAnsi="Arial" w:cs="Arial"/>
          <w:color w:val="222222"/>
          <w:szCs w:val="24"/>
          <w:shd w:val="clear" w:color="auto" w:fill="FFFFFF"/>
        </w:rPr>
        <w:t>. Washington, DC: U.S. Patent and Trademark Office.</w:t>
      </w:r>
    </w:p>
    <w:p w14:paraId="7B139614" w14:textId="39717B98" w:rsidR="00613382" w:rsidRPr="00B06749" w:rsidRDefault="00613382" w:rsidP="00613382">
      <w:pPr>
        <w:rPr>
          <w:rFonts w:ascii="Arial" w:hAnsi="Arial" w:cs="Arial"/>
          <w:color w:val="222222"/>
          <w:szCs w:val="24"/>
          <w:shd w:val="clear" w:color="auto" w:fill="FFFFFF"/>
        </w:rPr>
      </w:pPr>
    </w:p>
    <w:p w14:paraId="519F59A6" w14:textId="7128C43F" w:rsidR="00613382" w:rsidRPr="00B06749" w:rsidRDefault="00613382" w:rsidP="00613382">
      <w:pPr>
        <w:rPr>
          <w:rFonts w:ascii="Arial" w:hAnsi="Arial" w:cs="Arial"/>
          <w:color w:val="222222"/>
          <w:szCs w:val="24"/>
          <w:shd w:val="clear" w:color="auto" w:fill="FFFFFF"/>
        </w:rPr>
      </w:pPr>
      <w:r w:rsidRPr="00B06749">
        <w:rPr>
          <w:rFonts w:ascii="Arial" w:hAnsi="Arial" w:cs="Arial"/>
          <w:color w:val="222222"/>
          <w:szCs w:val="24"/>
          <w:shd w:val="clear" w:color="auto" w:fill="FFFFFF"/>
        </w:rPr>
        <w:t xml:space="preserve">[4] </w:t>
      </w:r>
      <w:proofErr w:type="spellStart"/>
      <w:r w:rsidRPr="00B06749">
        <w:rPr>
          <w:rFonts w:ascii="Arial" w:hAnsi="Arial" w:cs="Arial"/>
          <w:color w:val="222222"/>
          <w:szCs w:val="24"/>
          <w:shd w:val="clear" w:color="auto" w:fill="FFFFFF"/>
        </w:rPr>
        <w:t>Morrisett</w:t>
      </w:r>
      <w:proofErr w:type="spellEnd"/>
      <w:r w:rsidRPr="00B06749">
        <w:rPr>
          <w:rFonts w:ascii="Arial" w:hAnsi="Arial" w:cs="Arial"/>
          <w:color w:val="222222"/>
          <w:szCs w:val="24"/>
          <w:shd w:val="clear" w:color="auto" w:fill="FFFFFF"/>
        </w:rPr>
        <w:t xml:space="preserve">, G., Walker, D., </w:t>
      </w:r>
      <w:proofErr w:type="spellStart"/>
      <w:r w:rsidRPr="00B06749">
        <w:rPr>
          <w:rFonts w:ascii="Arial" w:hAnsi="Arial" w:cs="Arial"/>
          <w:color w:val="222222"/>
          <w:szCs w:val="24"/>
          <w:shd w:val="clear" w:color="auto" w:fill="FFFFFF"/>
        </w:rPr>
        <w:t>Crary</w:t>
      </w:r>
      <w:proofErr w:type="spellEnd"/>
      <w:r w:rsidRPr="00B06749">
        <w:rPr>
          <w:rFonts w:ascii="Arial" w:hAnsi="Arial" w:cs="Arial"/>
          <w:color w:val="222222"/>
          <w:szCs w:val="24"/>
          <w:shd w:val="clear" w:color="auto" w:fill="FFFFFF"/>
        </w:rPr>
        <w:t xml:space="preserve">, K., &amp; </w:t>
      </w:r>
      <w:proofErr w:type="spellStart"/>
      <w:r w:rsidRPr="00B06749">
        <w:rPr>
          <w:rFonts w:ascii="Arial" w:hAnsi="Arial" w:cs="Arial"/>
          <w:color w:val="222222"/>
          <w:szCs w:val="24"/>
          <w:shd w:val="clear" w:color="auto" w:fill="FFFFFF"/>
        </w:rPr>
        <w:t>Glew</w:t>
      </w:r>
      <w:proofErr w:type="spellEnd"/>
      <w:r w:rsidRPr="00B06749">
        <w:rPr>
          <w:rFonts w:ascii="Arial" w:hAnsi="Arial" w:cs="Arial"/>
          <w:color w:val="222222"/>
          <w:szCs w:val="24"/>
          <w:shd w:val="clear" w:color="auto" w:fill="FFFFFF"/>
        </w:rPr>
        <w:t>, N. (1999). From System F to typed assembly language. </w:t>
      </w:r>
      <w:r w:rsidRPr="00B06749">
        <w:rPr>
          <w:rFonts w:ascii="Arial" w:hAnsi="Arial" w:cs="Arial"/>
          <w:i/>
          <w:iCs/>
          <w:color w:val="222222"/>
          <w:szCs w:val="24"/>
          <w:shd w:val="clear" w:color="auto" w:fill="FFFFFF"/>
        </w:rPr>
        <w:t>ACM Transactions on Programming Languages and Systems (TOPLAS)</w:t>
      </w:r>
      <w:r w:rsidRPr="00B06749">
        <w:rPr>
          <w:rFonts w:ascii="Arial" w:hAnsi="Arial" w:cs="Arial"/>
          <w:color w:val="222222"/>
          <w:szCs w:val="24"/>
          <w:shd w:val="clear" w:color="auto" w:fill="FFFFFF"/>
        </w:rPr>
        <w:t>, </w:t>
      </w:r>
      <w:r w:rsidRPr="00B06749">
        <w:rPr>
          <w:rFonts w:ascii="Arial" w:hAnsi="Arial" w:cs="Arial"/>
          <w:i/>
          <w:iCs/>
          <w:color w:val="222222"/>
          <w:szCs w:val="24"/>
          <w:shd w:val="clear" w:color="auto" w:fill="FFFFFF"/>
        </w:rPr>
        <w:t>21</w:t>
      </w:r>
      <w:r w:rsidRPr="00B06749">
        <w:rPr>
          <w:rFonts w:ascii="Arial" w:hAnsi="Arial" w:cs="Arial"/>
          <w:color w:val="222222"/>
          <w:szCs w:val="24"/>
          <w:shd w:val="clear" w:color="auto" w:fill="FFFFFF"/>
        </w:rPr>
        <w:t>(3), 527-568.</w:t>
      </w:r>
    </w:p>
    <w:p w14:paraId="417BAB2C" w14:textId="77777777" w:rsidR="00613382" w:rsidRDefault="00613382" w:rsidP="00383AE4">
      <w:pPr>
        <w:rPr>
          <w:rFonts w:ascii="Arial" w:hAnsi="Arial" w:cs="Arial"/>
          <w:color w:val="222222"/>
          <w:sz w:val="20"/>
          <w:szCs w:val="20"/>
          <w:shd w:val="clear" w:color="auto" w:fill="FFFFFF"/>
        </w:rPr>
      </w:pPr>
    </w:p>
    <w:p w14:paraId="7C8474EF" w14:textId="77777777" w:rsidR="00613382" w:rsidRDefault="00613382" w:rsidP="00383AE4">
      <w:pPr>
        <w:rPr>
          <w:rFonts w:ascii="Arial" w:hAnsi="Arial" w:cs="Arial"/>
          <w:color w:val="222222"/>
          <w:sz w:val="20"/>
          <w:szCs w:val="20"/>
          <w:shd w:val="clear" w:color="auto" w:fill="FFFFFF"/>
        </w:rPr>
      </w:pPr>
    </w:p>
    <w:p w14:paraId="0A9BB55B" w14:textId="48F1BA4A" w:rsidR="00383AE4" w:rsidRPr="007D6C00" w:rsidRDefault="00383AE4" w:rsidP="00383AE4">
      <w:pPr>
        <w:rPr>
          <w:rFonts w:cstheme="majorBidi"/>
          <w:i/>
          <w:iCs/>
          <w:color w:val="C00000"/>
          <w:sz w:val="28"/>
          <w:szCs w:val="28"/>
          <w:u w:val="single"/>
        </w:rPr>
      </w:pPr>
      <w:r>
        <w:rPr>
          <w:rFonts w:ascii="Arial" w:hAnsi="Arial" w:cs="Arial"/>
          <w:color w:val="222222"/>
          <w:sz w:val="20"/>
          <w:szCs w:val="20"/>
          <w:shd w:val="clear" w:color="auto" w:fill="FFFFFF"/>
        </w:rPr>
        <w:t>.</w:t>
      </w:r>
    </w:p>
    <w:p w14:paraId="69BC8486" w14:textId="6772156B" w:rsidR="007D6C00" w:rsidRDefault="007D6C00" w:rsidP="007D6C00">
      <w:pPr>
        <w:tabs>
          <w:tab w:val="left" w:pos="1331"/>
        </w:tabs>
        <w:rPr>
          <w:rFonts w:cstheme="majorBidi"/>
          <w:sz w:val="28"/>
          <w:szCs w:val="28"/>
        </w:rPr>
      </w:pPr>
      <w:r>
        <w:rPr>
          <w:rFonts w:cstheme="majorBidi"/>
          <w:sz w:val="28"/>
          <w:szCs w:val="28"/>
        </w:rPr>
        <w:t xml:space="preserve">                                   </w:t>
      </w:r>
    </w:p>
    <w:p w14:paraId="1EAC982B" w14:textId="342C04EE" w:rsidR="009438DE" w:rsidRPr="007D6C00" w:rsidRDefault="007D6C00" w:rsidP="007D6C00">
      <w:pPr>
        <w:tabs>
          <w:tab w:val="left" w:pos="1331"/>
        </w:tabs>
        <w:rPr>
          <w:rFonts w:cstheme="majorBidi"/>
          <w:sz w:val="28"/>
          <w:szCs w:val="28"/>
        </w:rPr>
      </w:pPr>
      <w:r>
        <w:rPr>
          <w:rFonts w:cstheme="majorBidi"/>
          <w:sz w:val="28"/>
          <w:szCs w:val="28"/>
        </w:rPr>
        <w:t xml:space="preserve">                                   </w:t>
      </w:r>
    </w:p>
    <w:sectPr w:rsidR="009438DE" w:rsidRPr="007D6C00" w:rsidSect="00A42A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236CDB" w14:textId="77777777" w:rsidR="002F5185" w:rsidRDefault="002F5185" w:rsidP="002959A4">
      <w:pPr>
        <w:spacing w:after="0" w:line="240" w:lineRule="auto"/>
      </w:pPr>
      <w:r>
        <w:separator/>
      </w:r>
    </w:p>
  </w:endnote>
  <w:endnote w:type="continuationSeparator" w:id="0">
    <w:p w14:paraId="7995863E" w14:textId="77777777" w:rsidR="002F5185" w:rsidRDefault="002F5185" w:rsidP="002959A4">
      <w:pPr>
        <w:spacing w:after="0" w:line="240" w:lineRule="auto"/>
      </w:pPr>
      <w:r>
        <w:continuationSeparator/>
      </w:r>
    </w:p>
  </w:endnote>
  <w:endnote w:type="continuationNotice" w:id="1">
    <w:p w14:paraId="12392FDC" w14:textId="77777777" w:rsidR="002F5185" w:rsidRDefault="002F51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6A04E" w14:textId="77777777" w:rsidR="007B3A59" w:rsidRDefault="007B3A5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9091C0" w14:textId="77777777" w:rsidR="007B3A59" w:rsidRDefault="007B3A59" w:rsidP="00493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58ADA" w14:textId="77777777" w:rsidR="007B3A59" w:rsidRDefault="007B3A59">
    <w:pPr>
      <w:pStyle w:val="Footer"/>
    </w:pPr>
    <w:r w:rsidRPr="00A42ABE">
      <w:rPr>
        <w:noProof/>
      </w:rPr>
      <mc:AlternateContent>
        <mc:Choice Requires="wps">
          <w:drawing>
            <wp:anchor distT="0" distB="0" distL="114300" distR="114300" simplePos="0" relativeHeight="251658240" behindDoc="0" locked="0" layoutInCell="1" allowOverlap="1" wp14:anchorId="5F84E580" wp14:editId="08653991">
              <wp:simplePos x="0" y="0"/>
              <wp:positionH relativeFrom="column">
                <wp:posOffset>3530600</wp:posOffset>
              </wp:positionH>
              <wp:positionV relativeFrom="paragraph">
                <wp:posOffset>173355</wp:posOffset>
              </wp:positionV>
              <wp:extent cx="2895600" cy="362585"/>
              <wp:effectExtent l="0" t="0" r="0" b="0"/>
              <wp:wrapNone/>
              <wp:docPr id="28" name="Rectangle 27"/>
              <wp:cNvGraphicFramePr/>
              <a:graphic xmlns:a="http://schemas.openxmlformats.org/drawingml/2006/main">
                <a:graphicData uri="http://schemas.microsoft.com/office/word/2010/wordprocessingShape">
                  <wps:wsp>
                    <wps:cNvSpPr/>
                    <wps:spPr>
                      <a:xfrm>
                        <a:off x="0" y="0"/>
                        <a:ext cx="2895600" cy="362585"/>
                      </a:xfrm>
                      <a:prstGeom prst="rect">
                        <a:avLst/>
                      </a:prstGeom>
                    </wps:spPr>
                    <wps:txbx>
                      <w:txbxContent>
                        <w:p w14:paraId="38C62839" w14:textId="77777777" w:rsidR="007B3A59" w:rsidRDefault="007B3A59" w:rsidP="00A42ABE">
                          <w:pPr>
                            <w:jc w:val="right"/>
                            <w:rPr>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F84E580" id="Rectangle 27" o:spid="_x0000_s1041" style="position:absolute;margin-left:278pt;margin-top:13.65pt;width:228pt;height:2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" filled="f" stroked="f">
              <v:textbox>
                <w:txbxContent>
                  <w:p w14:paraId="38C62839" w14:textId="77777777" w:rsidR="007B3A59" w:rsidRDefault="007B3A59" w:rsidP="00A42ABE">
                    <w:pPr>
                      <w:jc w:val="right"/>
                      <w:rPr>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v:textbox>
            </v:rect>
          </w:pict>
        </mc:Fallback>
      </mc:AlternateContent>
    </w:r>
    <w:r w:rsidRPr="00A42ABE">
      <w:rPr>
        <w:noProof/>
      </w:rPr>
      <mc:AlternateContent>
        <mc:Choice Requires="wps">
          <w:drawing>
            <wp:anchor distT="0" distB="0" distL="114300" distR="114300" simplePos="0" relativeHeight="251658241" behindDoc="0" locked="0" layoutInCell="1" allowOverlap="1" wp14:anchorId="2E5E2FE4" wp14:editId="6E600ADA">
              <wp:simplePos x="0" y="0"/>
              <wp:positionH relativeFrom="column">
                <wp:posOffset>-596156</wp:posOffset>
              </wp:positionH>
              <wp:positionV relativeFrom="paragraph">
                <wp:posOffset>125730</wp:posOffset>
              </wp:positionV>
              <wp:extent cx="7129780" cy="0"/>
              <wp:effectExtent l="0" t="0" r="0" b="0"/>
              <wp:wrapNone/>
              <wp:docPr id="3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F96202" id="Straight Connector 29"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11554" w14:textId="77777777" w:rsidR="002F5185" w:rsidRDefault="002F5185" w:rsidP="002959A4">
      <w:pPr>
        <w:spacing w:after="0" w:line="240" w:lineRule="auto"/>
      </w:pPr>
      <w:r>
        <w:separator/>
      </w:r>
    </w:p>
  </w:footnote>
  <w:footnote w:type="continuationSeparator" w:id="0">
    <w:p w14:paraId="218319DC" w14:textId="77777777" w:rsidR="002F5185" w:rsidRDefault="002F5185" w:rsidP="002959A4">
      <w:pPr>
        <w:spacing w:after="0" w:line="240" w:lineRule="auto"/>
      </w:pPr>
      <w:r>
        <w:continuationSeparator/>
      </w:r>
    </w:p>
  </w:footnote>
  <w:footnote w:type="continuationNotice" w:id="1">
    <w:p w14:paraId="05F9B261" w14:textId="77777777" w:rsidR="002F5185" w:rsidRDefault="002F51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11904" w14:textId="2A1E7755" w:rsidR="007B3A59" w:rsidRDefault="007B3A59">
    <w:pPr>
      <w:pStyle w:val="Header"/>
    </w:pPr>
    <w:r w:rsidRPr="004931D9">
      <w:rPr>
        <w:noProof/>
      </w:rPr>
      <mc:AlternateContent>
        <mc:Choice Requires="wps">
          <w:drawing>
            <wp:anchor distT="0" distB="0" distL="114300" distR="114300" simplePos="0" relativeHeight="251658244" behindDoc="0" locked="0" layoutInCell="1" allowOverlap="1" wp14:anchorId="7094C1A9" wp14:editId="5297B259">
              <wp:simplePos x="0" y="0"/>
              <wp:positionH relativeFrom="page">
                <wp:posOffset>3078480</wp:posOffset>
              </wp:positionH>
              <wp:positionV relativeFrom="paragraph">
                <wp:posOffset>-213360</wp:posOffset>
              </wp:positionV>
              <wp:extent cx="4513580" cy="596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4513580" cy="596900"/>
                      </a:xfrm>
                      <a:prstGeom prst="rect">
                        <a:avLst/>
                      </a:prstGeom>
                      <a:noFill/>
                      <a:ln w="6350">
                        <a:noFill/>
                      </a:ln>
                    </wps:spPr>
                    <wps:txbx>
                      <w:txbxContent>
                        <w:p w14:paraId="102A7C51" w14:textId="3FA7F649" w:rsidR="007B3A59" w:rsidRDefault="007B3A59" w:rsidP="00721997">
                          <w:pPr>
                            <w:spacing w:after="0"/>
                            <w:jc w:val="right"/>
                          </w:pPr>
                          <w:r>
                            <w:rPr>
                              <w:b/>
                              <w:bCs/>
                            </w:rPr>
                            <w:t>CSE112, COMPUTER ORGANIZATION AND ARCHITECTURE, SPRING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4C1A9" id="_x0000_t202" coordsize="21600,21600" o:spt="202" path="m,l,21600r21600,l21600,xe">
              <v:stroke joinstyle="miter"/>
              <v:path gradientshapeok="t" o:connecttype="rect"/>
            </v:shapetype>
            <v:shape id="Text Box 72" o:spid="_x0000_s1039" type="#_x0000_t202" style="position:absolute;margin-left:242.4pt;margin-top:-16.8pt;width:355.4pt;height:47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" filled="f" stroked="f" strokeweight=".5pt">
              <v:textbox>
                <w:txbxContent>
                  <w:p w14:paraId="102A7C51" w14:textId="3FA7F649" w:rsidR="007B3A59" w:rsidRDefault="007B3A59" w:rsidP="00721997">
                    <w:pPr>
                      <w:spacing w:after="0"/>
                      <w:jc w:val="right"/>
                    </w:pPr>
                    <w:r>
                      <w:rPr>
                        <w:b/>
                        <w:bCs/>
                      </w:rPr>
                      <w:t>CSE112, COMPUTER ORGANIZATION AND ARCHITECTURE, SPRING 2020</w:t>
                    </w:r>
                  </w:p>
                </w:txbxContent>
              </v:textbox>
              <w10:wrap anchorx="page"/>
            </v:shape>
          </w:pict>
        </mc:Fallback>
      </mc:AlternateContent>
    </w:r>
    <w:r w:rsidRPr="004931D9">
      <w:rPr>
        <w:noProof/>
      </w:rPr>
      <mc:AlternateContent>
        <mc:Choice Requires="wps">
          <w:drawing>
            <wp:anchor distT="0" distB="0" distL="114300" distR="114300" simplePos="0" relativeHeight="251658243" behindDoc="0" locked="0" layoutInCell="1" allowOverlap="1" wp14:anchorId="2F9F592B" wp14:editId="7A812E4E">
              <wp:simplePos x="0" y="0"/>
              <wp:positionH relativeFrom="column">
                <wp:posOffset>-38100</wp:posOffset>
              </wp:positionH>
              <wp:positionV relativeFrom="paragraph">
                <wp:posOffset>-152400</wp:posOffset>
              </wp:positionV>
              <wp:extent cx="2654300" cy="469900"/>
              <wp:effectExtent l="0" t="0" r="0" b="6350"/>
              <wp:wrapNone/>
              <wp:docPr id="71" name="Text Box 71"/>
              <wp:cNvGraphicFramePr/>
              <a:graphic xmlns:a="http://schemas.openxmlformats.org/drawingml/2006/main">
                <a:graphicData uri="http://schemas.microsoft.com/office/word/2010/wordprocessingShape">
                  <wps:wsp>
                    <wps:cNvSpPr txBox="1"/>
                    <wps:spPr>
                      <a:xfrm>
                        <a:off x="0" y="0"/>
                        <a:ext cx="2654300" cy="469900"/>
                      </a:xfrm>
                      <a:prstGeom prst="rect">
                        <a:avLst/>
                      </a:prstGeom>
                      <a:solidFill>
                        <a:schemeClr val="lt1"/>
                      </a:solidFill>
                      <a:ln w="6350">
                        <a:noFill/>
                      </a:ln>
                    </wps:spPr>
                    <wps:txbx>
                      <w:txbxContent>
                        <w:p w14:paraId="6D41833D" w14:textId="77777777" w:rsidR="007B3A59" w:rsidRPr="009D296E" w:rsidRDefault="007B3A59" w:rsidP="004931D9">
                          <w:pPr>
                            <w:spacing w:after="0"/>
                            <w:rPr>
                              <w:b/>
                              <w:bCs/>
                            </w:rPr>
                          </w:pPr>
                          <w:r w:rsidRPr="009D296E">
                            <w:rPr>
                              <w:b/>
                              <w:bCs/>
                            </w:rPr>
                            <w:t>AIN SHAMS UNIVERSITY</w:t>
                          </w:r>
                        </w:p>
                        <w:p w14:paraId="0554A3B0" w14:textId="576577C4" w:rsidR="007B3A59" w:rsidRDefault="007B3A59" w:rsidP="004931D9">
                          <w:pPr>
                            <w:spacing w:after="0"/>
                          </w:pPr>
                          <w:r w:rsidRPr="009D296E">
                            <w:rPr>
                              <w:b/>
                              <w:bCs/>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F592B" id="Text Box 71" o:spid="_x0000_s1040" type="#_x0000_t202" style="position:absolute;margin-left:-3pt;margin-top:-12pt;width:209pt;height:37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" fillcolor="white [3201]" stroked="f" strokeweight=".5pt">
              <v:textbox>
                <w:txbxContent>
                  <w:p w14:paraId="6D41833D" w14:textId="77777777" w:rsidR="007B3A59" w:rsidRPr="009D296E" w:rsidRDefault="007B3A59" w:rsidP="004931D9">
                    <w:pPr>
                      <w:spacing w:after="0"/>
                      <w:rPr>
                        <w:b/>
                        <w:bCs/>
                      </w:rPr>
                    </w:pPr>
                    <w:r w:rsidRPr="009D296E">
                      <w:rPr>
                        <w:b/>
                        <w:bCs/>
                      </w:rPr>
                      <w:t>AIN SHAMS UNIVERSITY</w:t>
                    </w:r>
                  </w:p>
                  <w:p w14:paraId="0554A3B0" w14:textId="576577C4" w:rsidR="007B3A59" w:rsidRDefault="007B3A59" w:rsidP="004931D9">
                    <w:pPr>
                      <w:spacing w:after="0"/>
                    </w:pPr>
                    <w:r w:rsidRPr="009D296E">
                      <w:rPr>
                        <w:b/>
                        <w:bCs/>
                      </w:rPr>
                      <w:t>FACULTY OF ENGINEERING</w:t>
                    </w:r>
                  </w:p>
                </w:txbxContent>
              </v:textbox>
            </v:shape>
          </w:pict>
        </mc:Fallback>
      </mc:AlternateContent>
    </w:r>
    <w:r w:rsidRPr="004931D9">
      <w:rPr>
        <w:noProof/>
      </w:rPr>
      <w:drawing>
        <wp:anchor distT="0" distB="0" distL="114300" distR="114300" simplePos="0" relativeHeight="251658242" behindDoc="0" locked="0" layoutInCell="1" allowOverlap="1" wp14:anchorId="39DBD12B" wp14:editId="68B18D1C">
          <wp:simplePos x="0" y="0"/>
          <wp:positionH relativeFrom="margin">
            <wp:posOffset>-693485</wp:posOffset>
          </wp:positionH>
          <wp:positionV relativeFrom="paragraph">
            <wp:posOffset>-236855</wp:posOffset>
          </wp:positionV>
          <wp:extent cx="597535" cy="597535"/>
          <wp:effectExtent l="0" t="0" r="0" b="0"/>
          <wp:wrapNone/>
          <wp:docPr id="73" name="Picture 60">
            <a:extLst xmlns:a="http://schemas.openxmlformats.org/drawingml/2006/main">
              <a:ext uri="{FF2B5EF4-FFF2-40B4-BE49-F238E27FC236}">
                <a16:creationId xmlns:a16="http://schemas.microsoft.com/office/drawing/2014/main"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id="{F8A55A3C-1DEC-444D-9489-456F382E491A}"/>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A507B"/>
    <w:multiLevelType w:val="hybridMultilevel"/>
    <w:tmpl w:val="63C29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AC636E"/>
    <w:multiLevelType w:val="hybridMultilevel"/>
    <w:tmpl w:val="1A88532A"/>
    <w:lvl w:ilvl="0" w:tplc="154098A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C2214"/>
    <w:multiLevelType w:val="hybridMultilevel"/>
    <w:tmpl w:val="3C10A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7D57E7"/>
    <w:multiLevelType w:val="hybridMultilevel"/>
    <w:tmpl w:val="11D0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2438"/>
    <w:multiLevelType w:val="hybridMultilevel"/>
    <w:tmpl w:val="7A28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C6570"/>
    <w:multiLevelType w:val="hybridMultilevel"/>
    <w:tmpl w:val="1EE46780"/>
    <w:lvl w:ilvl="0" w:tplc="87589D6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CC4746"/>
    <w:multiLevelType w:val="multilevel"/>
    <w:tmpl w:val="712C0476"/>
    <w:lvl w:ilvl="0">
      <w:start w:val="1"/>
      <w:numFmt w:val="decimal"/>
      <w:lvlText w:val="%1."/>
      <w:lvlJc w:val="left"/>
      <w:pPr>
        <w:ind w:left="720" w:hanging="360"/>
      </w:pPr>
      <w:rPr>
        <w:rFonts w:asciiTheme="majorHAnsi" w:hAnsiTheme="majorHAnsi" w:hint="default"/>
        <w:i w:val="0"/>
        <w:color w:val="2F5496" w:themeColor="accent1" w:themeShade="BF"/>
        <w:sz w:val="32"/>
        <w:u w:val="non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DE16557"/>
    <w:multiLevelType w:val="multilevel"/>
    <w:tmpl w:val="3FEA5EAA"/>
    <w:lvl w:ilvl="0">
      <w:start w:val="1"/>
      <w:numFmt w:val="upperRoman"/>
      <w:pStyle w:val="Heading1"/>
      <w:lvlText w:val="%1."/>
      <w:lvlJc w:val="right"/>
      <w:pPr>
        <w:ind w:left="720" w:hanging="360"/>
      </w:pPr>
      <w:rPr>
        <w:rFonts w:hint="default"/>
        <w:i w:val="0"/>
        <w:color w:val="2F5496" w:themeColor="accent1" w:themeShade="BF"/>
        <w:sz w:val="32"/>
        <w:u w:val="non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DE348FA"/>
    <w:multiLevelType w:val="hybridMultilevel"/>
    <w:tmpl w:val="E280EA46"/>
    <w:lvl w:ilvl="0" w:tplc="FBEAF1CC">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0E4FBB"/>
    <w:multiLevelType w:val="multilevel"/>
    <w:tmpl w:val="24AE8FD0"/>
    <w:lvl w:ilvl="0">
      <w:start w:val="1"/>
      <w:numFmt w:val="decimal"/>
      <w:lvlText w:val="%1."/>
      <w:lvlJc w:val="left"/>
      <w:pPr>
        <w:ind w:left="720" w:hanging="360"/>
      </w:pPr>
      <w:rPr>
        <w:rFonts w:asciiTheme="majorHAnsi" w:hAnsiTheme="majorHAnsi" w:hint="default"/>
        <w:i w:val="0"/>
        <w:color w:val="2F5496" w:themeColor="accent1" w:themeShade="BF"/>
        <w:sz w:val="32"/>
        <w:u w:val="none"/>
      </w:rPr>
    </w:lvl>
    <w:lvl w:ilvl="1">
      <w:start w:val="1"/>
      <w:numFmt w:val="lowerLetter"/>
      <w:pStyle w:val="Heading2"/>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C9C70EF"/>
    <w:multiLevelType w:val="hybridMultilevel"/>
    <w:tmpl w:val="05AE315C"/>
    <w:lvl w:ilvl="0" w:tplc="0AE664A2">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757EA"/>
    <w:multiLevelType w:val="hybridMultilevel"/>
    <w:tmpl w:val="DE26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EE13C2"/>
    <w:multiLevelType w:val="multilevel"/>
    <w:tmpl w:val="4C861E00"/>
    <w:lvl w:ilvl="0">
      <w:start w:val="3"/>
      <w:numFmt w:val="decimal"/>
      <w:lvlText w:val="%1."/>
      <w:lvlJc w:val="left"/>
      <w:pPr>
        <w:ind w:left="525" w:hanging="525"/>
      </w:pPr>
      <w:rPr>
        <w:rFonts w:hint="default"/>
      </w:rPr>
    </w:lvl>
    <w:lvl w:ilvl="1">
      <w:start w:val="1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B8A36D6"/>
    <w:multiLevelType w:val="hybridMultilevel"/>
    <w:tmpl w:val="1FB26436"/>
    <w:lvl w:ilvl="0" w:tplc="76FE5FBC">
      <w:numFmt w:val="decimalZero"/>
      <w:lvlText w:val="%1"/>
      <w:lvlJc w:val="left"/>
      <w:pPr>
        <w:ind w:left="840" w:hanging="480"/>
      </w:pPr>
      <w:rPr>
        <w:rFonts w:ascii="Courier New" w:hAnsi="Courier New"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1931D2"/>
    <w:multiLevelType w:val="hybridMultilevel"/>
    <w:tmpl w:val="177A2ABA"/>
    <w:lvl w:ilvl="0" w:tplc="154098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7474D3"/>
    <w:multiLevelType w:val="hybridMultilevel"/>
    <w:tmpl w:val="316C6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E26A39"/>
    <w:multiLevelType w:val="hybridMultilevel"/>
    <w:tmpl w:val="CDD60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0F6CAC"/>
    <w:multiLevelType w:val="hybridMultilevel"/>
    <w:tmpl w:val="4B0C6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C7520F"/>
    <w:multiLevelType w:val="hybridMultilevel"/>
    <w:tmpl w:val="80FA8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3"/>
  </w:num>
  <w:num w:numId="4">
    <w:abstractNumId w:val="1"/>
  </w:num>
  <w:num w:numId="5">
    <w:abstractNumId w:val="6"/>
  </w:num>
  <w:num w:numId="6">
    <w:abstractNumId w:val="13"/>
  </w:num>
  <w:num w:numId="7">
    <w:abstractNumId w:val="12"/>
  </w:num>
  <w:num w:numId="8">
    <w:abstractNumId w:val="10"/>
  </w:num>
  <w:num w:numId="9">
    <w:abstractNumId w:val="0"/>
  </w:num>
  <w:num w:numId="10">
    <w:abstractNumId w:val="15"/>
  </w:num>
  <w:num w:numId="11">
    <w:abstractNumId w:val="16"/>
  </w:num>
  <w:num w:numId="12">
    <w:abstractNumId w:val="2"/>
  </w:num>
  <w:num w:numId="13">
    <w:abstractNumId w:val="8"/>
  </w:num>
  <w:num w:numId="14">
    <w:abstractNumId w:val="7"/>
  </w:num>
  <w:num w:numId="15">
    <w:abstractNumId w:val="9"/>
  </w:num>
  <w:num w:numId="16">
    <w:abstractNumId w:val="17"/>
  </w:num>
  <w:num w:numId="17">
    <w:abstractNumId w:val="4"/>
  </w:num>
  <w:num w:numId="18">
    <w:abstractNumId w:val="11"/>
  </w:num>
  <w:num w:numId="1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our Abdelghany">
    <w15:presenceInfo w15:providerId="Windows Live" w15:userId="6636f9529ccc16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75"/>
    <w:rsid w:val="00000DB6"/>
    <w:rsid w:val="00006434"/>
    <w:rsid w:val="00007693"/>
    <w:rsid w:val="00016735"/>
    <w:rsid w:val="00037A88"/>
    <w:rsid w:val="00045DE3"/>
    <w:rsid w:val="00060FB4"/>
    <w:rsid w:val="000647C9"/>
    <w:rsid w:val="0006540C"/>
    <w:rsid w:val="00076E3E"/>
    <w:rsid w:val="00083621"/>
    <w:rsid w:val="000A63D1"/>
    <w:rsid w:val="000B1E4C"/>
    <w:rsid w:val="000C2805"/>
    <w:rsid w:val="000D3638"/>
    <w:rsid w:val="000D686C"/>
    <w:rsid w:val="000D71F3"/>
    <w:rsid w:val="000E131F"/>
    <w:rsid w:val="000E2607"/>
    <w:rsid w:val="000E70B1"/>
    <w:rsid w:val="000F4D5C"/>
    <w:rsid w:val="001077B1"/>
    <w:rsid w:val="001247DC"/>
    <w:rsid w:val="00127E95"/>
    <w:rsid w:val="00160DA0"/>
    <w:rsid w:val="001616E0"/>
    <w:rsid w:val="0018057B"/>
    <w:rsid w:val="00181F9C"/>
    <w:rsid w:val="001945EA"/>
    <w:rsid w:val="00195D14"/>
    <w:rsid w:val="001A0DD5"/>
    <w:rsid w:val="001D5646"/>
    <w:rsid w:val="001D637F"/>
    <w:rsid w:val="001F3242"/>
    <w:rsid w:val="001F76E7"/>
    <w:rsid w:val="001F7DCC"/>
    <w:rsid w:val="00200C2A"/>
    <w:rsid w:val="00202A9D"/>
    <w:rsid w:val="00205318"/>
    <w:rsid w:val="00206846"/>
    <w:rsid w:val="00212C51"/>
    <w:rsid w:val="00215C3F"/>
    <w:rsid w:val="00222FAD"/>
    <w:rsid w:val="00243529"/>
    <w:rsid w:val="00247F25"/>
    <w:rsid w:val="0025765E"/>
    <w:rsid w:val="0026094A"/>
    <w:rsid w:val="00271414"/>
    <w:rsid w:val="002736CE"/>
    <w:rsid w:val="00274FD1"/>
    <w:rsid w:val="00277549"/>
    <w:rsid w:val="00282F39"/>
    <w:rsid w:val="002959A4"/>
    <w:rsid w:val="00296E18"/>
    <w:rsid w:val="002A05A1"/>
    <w:rsid w:val="002A68C1"/>
    <w:rsid w:val="002B3219"/>
    <w:rsid w:val="002C181E"/>
    <w:rsid w:val="002C2950"/>
    <w:rsid w:val="002D3E62"/>
    <w:rsid w:val="002E0D75"/>
    <w:rsid w:val="002E280E"/>
    <w:rsid w:val="002F5185"/>
    <w:rsid w:val="002F5267"/>
    <w:rsid w:val="002F7A21"/>
    <w:rsid w:val="003022AF"/>
    <w:rsid w:val="00322D77"/>
    <w:rsid w:val="0033417A"/>
    <w:rsid w:val="003420AB"/>
    <w:rsid w:val="0034717C"/>
    <w:rsid w:val="00355A31"/>
    <w:rsid w:val="003679CF"/>
    <w:rsid w:val="00374517"/>
    <w:rsid w:val="00383AE4"/>
    <w:rsid w:val="00390373"/>
    <w:rsid w:val="00393D86"/>
    <w:rsid w:val="00394CFF"/>
    <w:rsid w:val="003A5831"/>
    <w:rsid w:val="003B165D"/>
    <w:rsid w:val="003B4A5D"/>
    <w:rsid w:val="003C6BEA"/>
    <w:rsid w:val="003E004A"/>
    <w:rsid w:val="003E689B"/>
    <w:rsid w:val="003F4298"/>
    <w:rsid w:val="00412FE2"/>
    <w:rsid w:val="00414731"/>
    <w:rsid w:val="0041509B"/>
    <w:rsid w:val="00426FAC"/>
    <w:rsid w:val="00430B53"/>
    <w:rsid w:val="004352D3"/>
    <w:rsid w:val="00446B3E"/>
    <w:rsid w:val="00472963"/>
    <w:rsid w:val="0048392A"/>
    <w:rsid w:val="004929F0"/>
    <w:rsid w:val="004931D9"/>
    <w:rsid w:val="00494AFD"/>
    <w:rsid w:val="004A14EE"/>
    <w:rsid w:val="004A2E61"/>
    <w:rsid w:val="004B0086"/>
    <w:rsid w:val="004B2EFB"/>
    <w:rsid w:val="004C0644"/>
    <w:rsid w:val="004C380F"/>
    <w:rsid w:val="004D08EB"/>
    <w:rsid w:val="004D7497"/>
    <w:rsid w:val="00500360"/>
    <w:rsid w:val="005044F9"/>
    <w:rsid w:val="0050482E"/>
    <w:rsid w:val="00505707"/>
    <w:rsid w:val="00512446"/>
    <w:rsid w:val="00513566"/>
    <w:rsid w:val="00520894"/>
    <w:rsid w:val="0052317E"/>
    <w:rsid w:val="005332F8"/>
    <w:rsid w:val="005378C8"/>
    <w:rsid w:val="005457E4"/>
    <w:rsid w:val="00560136"/>
    <w:rsid w:val="00564201"/>
    <w:rsid w:val="00564BFD"/>
    <w:rsid w:val="0058154E"/>
    <w:rsid w:val="00592768"/>
    <w:rsid w:val="005A2687"/>
    <w:rsid w:val="005B1E00"/>
    <w:rsid w:val="005B2AF5"/>
    <w:rsid w:val="005D3B2A"/>
    <w:rsid w:val="005D7A9B"/>
    <w:rsid w:val="00603677"/>
    <w:rsid w:val="006064D1"/>
    <w:rsid w:val="00611A50"/>
    <w:rsid w:val="00613382"/>
    <w:rsid w:val="00617AF4"/>
    <w:rsid w:val="00627A55"/>
    <w:rsid w:val="00632A01"/>
    <w:rsid w:val="006401FA"/>
    <w:rsid w:val="00646EF6"/>
    <w:rsid w:val="00655309"/>
    <w:rsid w:val="00657864"/>
    <w:rsid w:val="00661D73"/>
    <w:rsid w:val="0066352A"/>
    <w:rsid w:val="00672A49"/>
    <w:rsid w:val="0067554D"/>
    <w:rsid w:val="006823C9"/>
    <w:rsid w:val="00686816"/>
    <w:rsid w:val="006930FF"/>
    <w:rsid w:val="006A0C9E"/>
    <w:rsid w:val="006A3A65"/>
    <w:rsid w:val="006A570F"/>
    <w:rsid w:val="006C41C4"/>
    <w:rsid w:val="006C64EE"/>
    <w:rsid w:val="006E06B7"/>
    <w:rsid w:val="006F24D0"/>
    <w:rsid w:val="007040A4"/>
    <w:rsid w:val="00721997"/>
    <w:rsid w:val="007236FD"/>
    <w:rsid w:val="00731463"/>
    <w:rsid w:val="00733560"/>
    <w:rsid w:val="00737064"/>
    <w:rsid w:val="00741CA1"/>
    <w:rsid w:val="00746134"/>
    <w:rsid w:val="007474E4"/>
    <w:rsid w:val="007525CA"/>
    <w:rsid w:val="007547D0"/>
    <w:rsid w:val="00754827"/>
    <w:rsid w:val="00765DDC"/>
    <w:rsid w:val="00765F6B"/>
    <w:rsid w:val="007835EA"/>
    <w:rsid w:val="00793112"/>
    <w:rsid w:val="00795B5A"/>
    <w:rsid w:val="007A3F57"/>
    <w:rsid w:val="007A521B"/>
    <w:rsid w:val="007A6CE2"/>
    <w:rsid w:val="007B3A59"/>
    <w:rsid w:val="007C2428"/>
    <w:rsid w:val="007C29AD"/>
    <w:rsid w:val="007D577F"/>
    <w:rsid w:val="007D6C00"/>
    <w:rsid w:val="007F2CE7"/>
    <w:rsid w:val="008105B0"/>
    <w:rsid w:val="0081328A"/>
    <w:rsid w:val="00815AE3"/>
    <w:rsid w:val="008328CD"/>
    <w:rsid w:val="00853165"/>
    <w:rsid w:val="00855522"/>
    <w:rsid w:val="008578A1"/>
    <w:rsid w:val="00865007"/>
    <w:rsid w:val="00872B2C"/>
    <w:rsid w:val="00873294"/>
    <w:rsid w:val="008C2275"/>
    <w:rsid w:val="008D1D12"/>
    <w:rsid w:val="008D298F"/>
    <w:rsid w:val="008D5386"/>
    <w:rsid w:val="008E185F"/>
    <w:rsid w:val="008E39BA"/>
    <w:rsid w:val="008E5347"/>
    <w:rsid w:val="008F20F2"/>
    <w:rsid w:val="008F571E"/>
    <w:rsid w:val="008F6C0E"/>
    <w:rsid w:val="00913601"/>
    <w:rsid w:val="00917727"/>
    <w:rsid w:val="0092185F"/>
    <w:rsid w:val="009429F5"/>
    <w:rsid w:val="009438DE"/>
    <w:rsid w:val="0094501E"/>
    <w:rsid w:val="00952523"/>
    <w:rsid w:val="00953767"/>
    <w:rsid w:val="009629EF"/>
    <w:rsid w:val="00972549"/>
    <w:rsid w:val="00973FA2"/>
    <w:rsid w:val="00985B5D"/>
    <w:rsid w:val="00987A45"/>
    <w:rsid w:val="009A4063"/>
    <w:rsid w:val="009A7AC4"/>
    <w:rsid w:val="009B6810"/>
    <w:rsid w:val="009B717B"/>
    <w:rsid w:val="009C2676"/>
    <w:rsid w:val="009C3048"/>
    <w:rsid w:val="009D2731"/>
    <w:rsid w:val="009D296E"/>
    <w:rsid w:val="009F1661"/>
    <w:rsid w:val="009F18D5"/>
    <w:rsid w:val="00A01FBA"/>
    <w:rsid w:val="00A10EC0"/>
    <w:rsid w:val="00A12EBB"/>
    <w:rsid w:val="00A1793F"/>
    <w:rsid w:val="00A353B8"/>
    <w:rsid w:val="00A42ABE"/>
    <w:rsid w:val="00A452EC"/>
    <w:rsid w:val="00A62B21"/>
    <w:rsid w:val="00A671CC"/>
    <w:rsid w:val="00A83F95"/>
    <w:rsid w:val="00A9289B"/>
    <w:rsid w:val="00A9740A"/>
    <w:rsid w:val="00AA63C0"/>
    <w:rsid w:val="00AA6BFD"/>
    <w:rsid w:val="00AA7CB7"/>
    <w:rsid w:val="00AB5D40"/>
    <w:rsid w:val="00AC6917"/>
    <w:rsid w:val="00AD0E84"/>
    <w:rsid w:val="00AE42C6"/>
    <w:rsid w:val="00AE5041"/>
    <w:rsid w:val="00AE547F"/>
    <w:rsid w:val="00AF15E2"/>
    <w:rsid w:val="00AF47A7"/>
    <w:rsid w:val="00AF5851"/>
    <w:rsid w:val="00AF67A4"/>
    <w:rsid w:val="00AF7EF6"/>
    <w:rsid w:val="00B030F3"/>
    <w:rsid w:val="00B0453B"/>
    <w:rsid w:val="00B06749"/>
    <w:rsid w:val="00B13C17"/>
    <w:rsid w:val="00B2159F"/>
    <w:rsid w:val="00B22B4A"/>
    <w:rsid w:val="00B24012"/>
    <w:rsid w:val="00B30176"/>
    <w:rsid w:val="00B443A2"/>
    <w:rsid w:val="00B45E25"/>
    <w:rsid w:val="00B461F6"/>
    <w:rsid w:val="00B71571"/>
    <w:rsid w:val="00B71A2E"/>
    <w:rsid w:val="00B81184"/>
    <w:rsid w:val="00B9231F"/>
    <w:rsid w:val="00B9349A"/>
    <w:rsid w:val="00BA3E7D"/>
    <w:rsid w:val="00BA675A"/>
    <w:rsid w:val="00BB1F10"/>
    <w:rsid w:val="00BB2F52"/>
    <w:rsid w:val="00BC48CA"/>
    <w:rsid w:val="00BC7956"/>
    <w:rsid w:val="00BD5D01"/>
    <w:rsid w:val="00BD63A2"/>
    <w:rsid w:val="00BE0446"/>
    <w:rsid w:val="00BF2FC4"/>
    <w:rsid w:val="00BF4DB8"/>
    <w:rsid w:val="00C03035"/>
    <w:rsid w:val="00C07DCB"/>
    <w:rsid w:val="00C31CF6"/>
    <w:rsid w:val="00C32530"/>
    <w:rsid w:val="00C41B9E"/>
    <w:rsid w:val="00C46051"/>
    <w:rsid w:val="00C52B33"/>
    <w:rsid w:val="00C7105D"/>
    <w:rsid w:val="00C75414"/>
    <w:rsid w:val="00C91258"/>
    <w:rsid w:val="00C97866"/>
    <w:rsid w:val="00CB0DB2"/>
    <w:rsid w:val="00CD24B4"/>
    <w:rsid w:val="00CD6734"/>
    <w:rsid w:val="00CE3C80"/>
    <w:rsid w:val="00CE4BF1"/>
    <w:rsid w:val="00CE72A0"/>
    <w:rsid w:val="00D00187"/>
    <w:rsid w:val="00D024F3"/>
    <w:rsid w:val="00D04F28"/>
    <w:rsid w:val="00D0576F"/>
    <w:rsid w:val="00D06791"/>
    <w:rsid w:val="00D201DF"/>
    <w:rsid w:val="00D20B08"/>
    <w:rsid w:val="00D22A5D"/>
    <w:rsid w:val="00D32573"/>
    <w:rsid w:val="00D764A7"/>
    <w:rsid w:val="00DA5236"/>
    <w:rsid w:val="00DB5ADB"/>
    <w:rsid w:val="00DC1E5E"/>
    <w:rsid w:val="00DD6320"/>
    <w:rsid w:val="00DE1247"/>
    <w:rsid w:val="00DF75AA"/>
    <w:rsid w:val="00E32AE8"/>
    <w:rsid w:val="00E377DA"/>
    <w:rsid w:val="00E50C6B"/>
    <w:rsid w:val="00E54B87"/>
    <w:rsid w:val="00E63BF6"/>
    <w:rsid w:val="00E66A16"/>
    <w:rsid w:val="00E76629"/>
    <w:rsid w:val="00E76C1D"/>
    <w:rsid w:val="00E81941"/>
    <w:rsid w:val="00E91646"/>
    <w:rsid w:val="00EA77F8"/>
    <w:rsid w:val="00ED792A"/>
    <w:rsid w:val="00EE2B83"/>
    <w:rsid w:val="00EF2A4B"/>
    <w:rsid w:val="00EF4988"/>
    <w:rsid w:val="00F0045F"/>
    <w:rsid w:val="00F00FBE"/>
    <w:rsid w:val="00F06EC0"/>
    <w:rsid w:val="00F11BAF"/>
    <w:rsid w:val="00F137DD"/>
    <w:rsid w:val="00F27C1A"/>
    <w:rsid w:val="00F33036"/>
    <w:rsid w:val="00F400A5"/>
    <w:rsid w:val="00F4545D"/>
    <w:rsid w:val="00F51F19"/>
    <w:rsid w:val="00F56B6A"/>
    <w:rsid w:val="00F57763"/>
    <w:rsid w:val="00F7362B"/>
    <w:rsid w:val="00F73829"/>
    <w:rsid w:val="00F81833"/>
    <w:rsid w:val="00F846ED"/>
    <w:rsid w:val="00F853D7"/>
    <w:rsid w:val="00F864D7"/>
    <w:rsid w:val="00F90CA6"/>
    <w:rsid w:val="00F974C1"/>
    <w:rsid w:val="00FA03CA"/>
    <w:rsid w:val="00FA5A2E"/>
    <w:rsid w:val="00FB3B2A"/>
    <w:rsid w:val="00FB7119"/>
    <w:rsid w:val="00FC21FD"/>
    <w:rsid w:val="00FC36AE"/>
    <w:rsid w:val="00FD7023"/>
    <w:rsid w:val="00FE0EDA"/>
    <w:rsid w:val="00FF1D1D"/>
    <w:rsid w:val="00FF4C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73152"/>
  <w15:chartTrackingRefBased/>
  <w15:docId w15:val="{37129361-0AD9-4827-ADE5-497651A5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7DD"/>
    <w:rPr>
      <w:rFonts w:asciiTheme="majorBidi" w:hAnsiTheme="majorBidi"/>
      <w:sz w:val="24"/>
    </w:rPr>
  </w:style>
  <w:style w:type="paragraph" w:styleId="Heading1">
    <w:name w:val="heading 1"/>
    <w:basedOn w:val="Normal"/>
    <w:next w:val="Normal"/>
    <w:link w:val="Heading1Char"/>
    <w:uiPriority w:val="9"/>
    <w:qFormat/>
    <w:rsid w:val="00CD24B4"/>
    <w:pPr>
      <w:keepNext/>
      <w:keepLines/>
      <w:numPr>
        <w:numId w:val="14"/>
      </w:numPr>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FD1"/>
    <w:pPr>
      <w:keepNext/>
      <w:keepLines/>
      <w:numPr>
        <w:ilvl w:val="1"/>
        <w:numId w:val="15"/>
      </w:numPr>
      <w:spacing w:before="40" w:after="0"/>
      <w:outlineLvl w:val="1"/>
    </w:pPr>
    <w:rPr>
      <w:rFonts w:eastAsiaTheme="majorEastAsia" w:cstheme="majorBidi"/>
      <w:color w:val="1F3864" w:themeColor="accent1" w:themeShade="80"/>
      <w:sz w:val="28"/>
      <w:szCs w:val="26"/>
    </w:rPr>
  </w:style>
  <w:style w:type="paragraph" w:styleId="Heading3">
    <w:name w:val="heading 3"/>
    <w:basedOn w:val="Normal"/>
    <w:next w:val="Normal"/>
    <w:link w:val="Heading3Char"/>
    <w:uiPriority w:val="9"/>
    <w:unhideWhenUsed/>
    <w:qFormat/>
    <w:rsid w:val="00B71A2E"/>
    <w:pPr>
      <w:keepNext/>
      <w:keepLines/>
      <w:spacing w:before="40" w:after="0"/>
      <w:outlineLvl w:val="2"/>
    </w:pPr>
    <w:rPr>
      <w:rFonts w:eastAsiaTheme="majorEastAsia" w:cstheme="majorBidi"/>
      <w:color w:val="1F3864" w:themeColor="accent1" w:themeShade="8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paragraph" w:styleId="ListParagraph">
    <w:name w:val="List Paragraph"/>
    <w:basedOn w:val="Normal"/>
    <w:uiPriority w:val="34"/>
    <w:qFormat/>
    <w:rsid w:val="00A10EC0"/>
    <w:pPr>
      <w:ind w:left="720"/>
      <w:contextualSpacing/>
    </w:pPr>
  </w:style>
  <w:style w:type="character" w:styleId="Hyperlink">
    <w:name w:val="Hyperlink"/>
    <w:basedOn w:val="DefaultParagraphFont"/>
    <w:uiPriority w:val="99"/>
    <w:unhideWhenUsed/>
    <w:rsid w:val="00A10EC0"/>
    <w:rPr>
      <w:color w:val="0000FF"/>
      <w:u w:val="single"/>
    </w:rPr>
  </w:style>
  <w:style w:type="character" w:customStyle="1" w:styleId="spelle">
    <w:name w:val="spelle"/>
    <w:basedOn w:val="DefaultParagraphFont"/>
    <w:rsid w:val="00987A45"/>
  </w:style>
  <w:style w:type="paragraph" w:customStyle="1" w:styleId="Default">
    <w:name w:val="Default"/>
    <w:rsid w:val="00E76C1D"/>
    <w:pPr>
      <w:autoSpaceDE w:val="0"/>
      <w:autoSpaceDN w:val="0"/>
      <w:adjustRightInd w:val="0"/>
      <w:spacing w:after="0" w:line="240" w:lineRule="auto"/>
    </w:pPr>
    <w:rPr>
      <w:rFonts w:ascii="Calibri" w:hAnsi="Calibri" w:cs="Calibri"/>
      <w:color w:val="000000"/>
      <w:sz w:val="24"/>
      <w:szCs w:val="24"/>
    </w:rPr>
  </w:style>
  <w:style w:type="character" w:styleId="HTMLCode">
    <w:name w:val="HTML Code"/>
    <w:basedOn w:val="DefaultParagraphFont"/>
    <w:uiPriority w:val="99"/>
    <w:semiHidden/>
    <w:unhideWhenUsed/>
    <w:rsid w:val="00AC69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6810"/>
    <w:rPr>
      <w:rFonts w:ascii="Courier New" w:eastAsia="Times New Roman" w:hAnsi="Courier New" w:cs="Courier New"/>
      <w:sz w:val="20"/>
      <w:szCs w:val="20"/>
    </w:rPr>
  </w:style>
  <w:style w:type="paragraph" w:styleId="NormalWeb">
    <w:name w:val="Normal (Web)"/>
    <w:basedOn w:val="Normal"/>
    <w:uiPriority w:val="99"/>
    <w:semiHidden/>
    <w:unhideWhenUsed/>
    <w:rsid w:val="00A452EC"/>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C2950"/>
    <w:rPr>
      <w:b/>
      <w:bCs/>
    </w:rPr>
  </w:style>
  <w:style w:type="character" w:customStyle="1" w:styleId="Heading1Char">
    <w:name w:val="Heading 1 Char"/>
    <w:basedOn w:val="DefaultParagraphFont"/>
    <w:link w:val="Heading1"/>
    <w:uiPriority w:val="9"/>
    <w:rsid w:val="00CD24B4"/>
    <w:rPr>
      <w:rFonts w:asciiTheme="majorBidi" w:eastAsiaTheme="majorEastAsia" w:hAnsiTheme="majorBidi" w:cstheme="majorBidi"/>
      <w:color w:val="2F5496" w:themeColor="accent1" w:themeShade="BF"/>
      <w:sz w:val="32"/>
      <w:szCs w:val="32"/>
    </w:rPr>
  </w:style>
  <w:style w:type="character" w:customStyle="1" w:styleId="Heading2Char">
    <w:name w:val="Heading 2 Char"/>
    <w:basedOn w:val="DefaultParagraphFont"/>
    <w:link w:val="Heading2"/>
    <w:uiPriority w:val="9"/>
    <w:rsid w:val="00274FD1"/>
    <w:rPr>
      <w:rFonts w:asciiTheme="majorBidi" w:eastAsiaTheme="majorEastAsia" w:hAnsiTheme="majorBidi" w:cstheme="majorBidi"/>
      <w:color w:val="1F3864" w:themeColor="accent1" w:themeShade="80"/>
      <w:sz w:val="28"/>
      <w:szCs w:val="26"/>
    </w:rPr>
  </w:style>
  <w:style w:type="table" w:styleId="TableGrid">
    <w:name w:val="Table Grid"/>
    <w:basedOn w:val="TableNormal"/>
    <w:uiPriority w:val="39"/>
    <w:rsid w:val="0052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20894"/>
    <w:pPr>
      <w:outlineLvl w:val="9"/>
    </w:pPr>
  </w:style>
  <w:style w:type="paragraph" w:styleId="TOC1">
    <w:name w:val="toc 1"/>
    <w:basedOn w:val="Normal"/>
    <w:next w:val="Normal"/>
    <w:autoRedefine/>
    <w:uiPriority w:val="39"/>
    <w:unhideWhenUsed/>
    <w:rsid w:val="00520894"/>
    <w:pPr>
      <w:spacing w:after="100"/>
    </w:pPr>
  </w:style>
  <w:style w:type="paragraph" w:styleId="TOC2">
    <w:name w:val="toc 2"/>
    <w:basedOn w:val="Normal"/>
    <w:next w:val="Normal"/>
    <w:autoRedefine/>
    <w:uiPriority w:val="39"/>
    <w:unhideWhenUsed/>
    <w:rsid w:val="00520894"/>
    <w:pPr>
      <w:spacing w:after="100"/>
      <w:ind w:left="220"/>
    </w:pPr>
  </w:style>
  <w:style w:type="paragraph" w:styleId="FootnoteText">
    <w:name w:val="footnote text"/>
    <w:basedOn w:val="Normal"/>
    <w:link w:val="FootnoteTextChar"/>
    <w:uiPriority w:val="99"/>
    <w:semiHidden/>
    <w:unhideWhenUsed/>
    <w:rsid w:val="005208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0894"/>
    <w:rPr>
      <w:sz w:val="20"/>
      <w:szCs w:val="20"/>
    </w:rPr>
  </w:style>
  <w:style w:type="character" w:styleId="FootnoteReference">
    <w:name w:val="footnote reference"/>
    <w:basedOn w:val="DefaultParagraphFont"/>
    <w:uiPriority w:val="99"/>
    <w:semiHidden/>
    <w:unhideWhenUsed/>
    <w:rsid w:val="00520894"/>
    <w:rPr>
      <w:vertAlign w:val="superscript"/>
    </w:rPr>
  </w:style>
  <w:style w:type="character" w:customStyle="1" w:styleId="Heading3Char">
    <w:name w:val="Heading 3 Char"/>
    <w:basedOn w:val="DefaultParagraphFont"/>
    <w:link w:val="Heading3"/>
    <w:uiPriority w:val="9"/>
    <w:rsid w:val="00B71A2E"/>
    <w:rPr>
      <w:rFonts w:asciiTheme="majorBidi" w:eastAsiaTheme="majorEastAsia" w:hAnsiTheme="majorBidi" w:cstheme="majorBidi"/>
      <w:color w:val="1F3864" w:themeColor="accent1" w:themeShade="80"/>
      <w:sz w:val="28"/>
      <w:szCs w:val="24"/>
    </w:rPr>
  </w:style>
  <w:style w:type="paragraph" w:styleId="TOC3">
    <w:name w:val="toc 3"/>
    <w:basedOn w:val="Normal"/>
    <w:next w:val="Normal"/>
    <w:autoRedefine/>
    <w:uiPriority w:val="39"/>
    <w:unhideWhenUsed/>
    <w:rsid w:val="00CD24B4"/>
    <w:pPr>
      <w:spacing w:after="100"/>
      <w:ind w:left="480"/>
    </w:pPr>
  </w:style>
  <w:style w:type="paragraph" w:styleId="NoSpacing">
    <w:name w:val="No Spacing"/>
    <w:uiPriority w:val="1"/>
    <w:qFormat/>
    <w:rsid w:val="00CD24B4"/>
    <w:pPr>
      <w:spacing w:after="0" w:line="240" w:lineRule="auto"/>
    </w:pPr>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88502228">
      <w:bodyDiv w:val="1"/>
      <w:marLeft w:val="0"/>
      <w:marRight w:val="0"/>
      <w:marTop w:val="0"/>
      <w:marBottom w:val="0"/>
      <w:divBdr>
        <w:top w:val="none" w:sz="0" w:space="0" w:color="auto"/>
        <w:left w:val="none" w:sz="0" w:space="0" w:color="auto"/>
        <w:bottom w:val="none" w:sz="0" w:space="0" w:color="auto"/>
        <w:right w:val="none" w:sz="0" w:space="0" w:color="auto"/>
      </w:divBdr>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182133279">
      <w:bodyDiv w:val="1"/>
      <w:marLeft w:val="0"/>
      <w:marRight w:val="0"/>
      <w:marTop w:val="0"/>
      <w:marBottom w:val="0"/>
      <w:divBdr>
        <w:top w:val="none" w:sz="0" w:space="0" w:color="auto"/>
        <w:left w:val="none" w:sz="0" w:space="0" w:color="auto"/>
        <w:bottom w:val="none" w:sz="0" w:space="0" w:color="auto"/>
        <w:right w:val="none" w:sz="0" w:space="0" w:color="auto"/>
      </w:divBdr>
    </w:div>
    <w:div w:id="257058513">
      <w:bodyDiv w:val="1"/>
      <w:marLeft w:val="0"/>
      <w:marRight w:val="0"/>
      <w:marTop w:val="0"/>
      <w:marBottom w:val="0"/>
      <w:divBdr>
        <w:top w:val="none" w:sz="0" w:space="0" w:color="auto"/>
        <w:left w:val="none" w:sz="0" w:space="0" w:color="auto"/>
        <w:bottom w:val="none" w:sz="0" w:space="0" w:color="auto"/>
        <w:right w:val="none" w:sz="0" w:space="0" w:color="auto"/>
      </w:divBdr>
    </w:div>
    <w:div w:id="280384092">
      <w:bodyDiv w:val="1"/>
      <w:marLeft w:val="0"/>
      <w:marRight w:val="0"/>
      <w:marTop w:val="0"/>
      <w:marBottom w:val="0"/>
      <w:divBdr>
        <w:top w:val="none" w:sz="0" w:space="0" w:color="auto"/>
        <w:left w:val="none" w:sz="0" w:space="0" w:color="auto"/>
        <w:bottom w:val="none" w:sz="0" w:space="0" w:color="auto"/>
        <w:right w:val="none" w:sz="0" w:space="0" w:color="auto"/>
      </w:divBdr>
    </w:div>
    <w:div w:id="657922338">
      <w:bodyDiv w:val="1"/>
      <w:marLeft w:val="0"/>
      <w:marRight w:val="0"/>
      <w:marTop w:val="0"/>
      <w:marBottom w:val="0"/>
      <w:divBdr>
        <w:top w:val="none" w:sz="0" w:space="0" w:color="auto"/>
        <w:left w:val="none" w:sz="0" w:space="0" w:color="auto"/>
        <w:bottom w:val="none" w:sz="0" w:space="0" w:color="auto"/>
        <w:right w:val="none" w:sz="0" w:space="0" w:color="auto"/>
      </w:divBdr>
    </w:div>
    <w:div w:id="660930956">
      <w:bodyDiv w:val="1"/>
      <w:marLeft w:val="0"/>
      <w:marRight w:val="0"/>
      <w:marTop w:val="0"/>
      <w:marBottom w:val="0"/>
      <w:divBdr>
        <w:top w:val="none" w:sz="0" w:space="0" w:color="auto"/>
        <w:left w:val="none" w:sz="0" w:space="0" w:color="auto"/>
        <w:bottom w:val="none" w:sz="0" w:space="0" w:color="auto"/>
        <w:right w:val="none" w:sz="0" w:space="0" w:color="auto"/>
      </w:divBdr>
    </w:div>
    <w:div w:id="713887478">
      <w:bodyDiv w:val="1"/>
      <w:marLeft w:val="0"/>
      <w:marRight w:val="0"/>
      <w:marTop w:val="0"/>
      <w:marBottom w:val="0"/>
      <w:divBdr>
        <w:top w:val="none" w:sz="0" w:space="0" w:color="auto"/>
        <w:left w:val="none" w:sz="0" w:space="0" w:color="auto"/>
        <w:bottom w:val="none" w:sz="0" w:space="0" w:color="auto"/>
        <w:right w:val="none" w:sz="0" w:space="0" w:color="auto"/>
      </w:divBdr>
    </w:div>
    <w:div w:id="731083541">
      <w:bodyDiv w:val="1"/>
      <w:marLeft w:val="0"/>
      <w:marRight w:val="0"/>
      <w:marTop w:val="0"/>
      <w:marBottom w:val="0"/>
      <w:divBdr>
        <w:top w:val="none" w:sz="0" w:space="0" w:color="auto"/>
        <w:left w:val="none" w:sz="0" w:space="0" w:color="auto"/>
        <w:bottom w:val="none" w:sz="0" w:space="0" w:color="auto"/>
        <w:right w:val="none" w:sz="0" w:space="0" w:color="auto"/>
      </w:divBdr>
    </w:div>
    <w:div w:id="770123172">
      <w:bodyDiv w:val="1"/>
      <w:marLeft w:val="0"/>
      <w:marRight w:val="0"/>
      <w:marTop w:val="0"/>
      <w:marBottom w:val="0"/>
      <w:divBdr>
        <w:top w:val="none" w:sz="0" w:space="0" w:color="auto"/>
        <w:left w:val="none" w:sz="0" w:space="0" w:color="auto"/>
        <w:bottom w:val="none" w:sz="0" w:space="0" w:color="auto"/>
        <w:right w:val="none" w:sz="0" w:space="0" w:color="auto"/>
      </w:divBdr>
    </w:div>
    <w:div w:id="802696123">
      <w:bodyDiv w:val="1"/>
      <w:marLeft w:val="0"/>
      <w:marRight w:val="0"/>
      <w:marTop w:val="0"/>
      <w:marBottom w:val="0"/>
      <w:divBdr>
        <w:top w:val="none" w:sz="0" w:space="0" w:color="auto"/>
        <w:left w:val="none" w:sz="0" w:space="0" w:color="auto"/>
        <w:bottom w:val="none" w:sz="0" w:space="0" w:color="auto"/>
        <w:right w:val="none" w:sz="0" w:space="0" w:color="auto"/>
      </w:divBdr>
    </w:div>
    <w:div w:id="860241862">
      <w:bodyDiv w:val="1"/>
      <w:marLeft w:val="0"/>
      <w:marRight w:val="0"/>
      <w:marTop w:val="0"/>
      <w:marBottom w:val="0"/>
      <w:divBdr>
        <w:top w:val="none" w:sz="0" w:space="0" w:color="auto"/>
        <w:left w:val="none" w:sz="0" w:space="0" w:color="auto"/>
        <w:bottom w:val="none" w:sz="0" w:space="0" w:color="auto"/>
        <w:right w:val="none" w:sz="0" w:space="0" w:color="auto"/>
      </w:divBdr>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10916498">
      <w:bodyDiv w:val="1"/>
      <w:marLeft w:val="0"/>
      <w:marRight w:val="0"/>
      <w:marTop w:val="0"/>
      <w:marBottom w:val="0"/>
      <w:divBdr>
        <w:top w:val="none" w:sz="0" w:space="0" w:color="auto"/>
        <w:left w:val="none" w:sz="0" w:space="0" w:color="auto"/>
        <w:bottom w:val="none" w:sz="0" w:space="0" w:color="auto"/>
        <w:right w:val="none" w:sz="0" w:space="0" w:color="auto"/>
      </w:divBdr>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110901166">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167787589">
      <w:bodyDiv w:val="1"/>
      <w:marLeft w:val="0"/>
      <w:marRight w:val="0"/>
      <w:marTop w:val="0"/>
      <w:marBottom w:val="0"/>
      <w:divBdr>
        <w:top w:val="none" w:sz="0" w:space="0" w:color="auto"/>
        <w:left w:val="none" w:sz="0" w:space="0" w:color="auto"/>
        <w:bottom w:val="none" w:sz="0" w:space="0" w:color="auto"/>
        <w:right w:val="none" w:sz="0" w:space="0" w:color="auto"/>
      </w:divBdr>
    </w:div>
    <w:div w:id="1194418036">
      <w:bodyDiv w:val="1"/>
      <w:marLeft w:val="0"/>
      <w:marRight w:val="0"/>
      <w:marTop w:val="0"/>
      <w:marBottom w:val="0"/>
      <w:divBdr>
        <w:top w:val="none" w:sz="0" w:space="0" w:color="auto"/>
        <w:left w:val="none" w:sz="0" w:space="0" w:color="auto"/>
        <w:bottom w:val="none" w:sz="0" w:space="0" w:color="auto"/>
        <w:right w:val="none" w:sz="0" w:space="0" w:color="auto"/>
      </w:divBdr>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435436065">
      <w:bodyDiv w:val="1"/>
      <w:marLeft w:val="0"/>
      <w:marRight w:val="0"/>
      <w:marTop w:val="0"/>
      <w:marBottom w:val="0"/>
      <w:divBdr>
        <w:top w:val="none" w:sz="0" w:space="0" w:color="auto"/>
        <w:left w:val="none" w:sz="0" w:space="0" w:color="auto"/>
        <w:bottom w:val="none" w:sz="0" w:space="0" w:color="auto"/>
        <w:right w:val="none" w:sz="0" w:space="0" w:color="auto"/>
      </w:divBdr>
    </w:div>
    <w:div w:id="1443648918">
      <w:bodyDiv w:val="1"/>
      <w:marLeft w:val="0"/>
      <w:marRight w:val="0"/>
      <w:marTop w:val="0"/>
      <w:marBottom w:val="0"/>
      <w:divBdr>
        <w:top w:val="none" w:sz="0" w:space="0" w:color="auto"/>
        <w:left w:val="none" w:sz="0" w:space="0" w:color="auto"/>
        <w:bottom w:val="none" w:sz="0" w:space="0" w:color="auto"/>
        <w:right w:val="none" w:sz="0" w:space="0" w:color="auto"/>
      </w:divBdr>
    </w:div>
    <w:div w:id="1608657202">
      <w:bodyDiv w:val="1"/>
      <w:marLeft w:val="0"/>
      <w:marRight w:val="0"/>
      <w:marTop w:val="0"/>
      <w:marBottom w:val="0"/>
      <w:divBdr>
        <w:top w:val="none" w:sz="0" w:space="0" w:color="auto"/>
        <w:left w:val="none" w:sz="0" w:space="0" w:color="auto"/>
        <w:bottom w:val="none" w:sz="0" w:space="0" w:color="auto"/>
        <w:right w:val="none" w:sz="0" w:space="0" w:color="auto"/>
      </w:divBdr>
    </w:div>
    <w:div w:id="1756583445">
      <w:bodyDiv w:val="1"/>
      <w:marLeft w:val="0"/>
      <w:marRight w:val="0"/>
      <w:marTop w:val="0"/>
      <w:marBottom w:val="0"/>
      <w:divBdr>
        <w:top w:val="none" w:sz="0" w:space="0" w:color="auto"/>
        <w:left w:val="none" w:sz="0" w:space="0" w:color="auto"/>
        <w:bottom w:val="none" w:sz="0" w:space="0" w:color="auto"/>
        <w:right w:val="none" w:sz="0" w:space="0" w:color="auto"/>
      </w:divBdr>
    </w:div>
    <w:div w:id="1784572834">
      <w:bodyDiv w:val="1"/>
      <w:marLeft w:val="0"/>
      <w:marRight w:val="0"/>
      <w:marTop w:val="0"/>
      <w:marBottom w:val="0"/>
      <w:divBdr>
        <w:top w:val="none" w:sz="0" w:space="0" w:color="auto"/>
        <w:left w:val="none" w:sz="0" w:space="0" w:color="auto"/>
        <w:bottom w:val="none" w:sz="0" w:space="0" w:color="auto"/>
        <w:right w:val="none" w:sz="0" w:space="0" w:color="auto"/>
      </w:divBdr>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 w:id="1840997784">
      <w:bodyDiv w:val="1"/>
      <w:marLeft w:val="0"/>
      <w:marRight w:val="0"/>
      <w:marTop w:val="0"/>
      <w:marBottom w:val="0"/>
      <w:divBdr>
        <w:top w:val="none" w:sz="0" w:space="0" w:color="auto"/>
        <w:left w:val="none" w:sz="0" w:space="0" w:color="auto"/>
        <w:bottom w:val="none" w:sz="0" w:space="0" w:color="auto"/>
        <w:right w:val="none" w:sz="0" w:space="0" w:color="auto"/>
      </w:divBdr>
    </w:div>
    <w:div w:id="1871339319">
      <w:bodyDiv w:val="1"/>
      <w:marLeft w:val="0"/>
      <w:marRight w:val="0"/>
      <w:marTop w:val="0"/>
      <w:marBottom w:val="0"/>
      <w:divBdr>
        <w:top w:val="none" w:sz="0" w:space="0" w:color="auto"/>
        <w:left w:val="none" w:sz="0" w:space="0" w:color="auto"/>
        <w:bottom w:val="none" w:sz="0" w:space="0" w:color="auto"/>
        <w:right w:val="none" w:sz="0" w:space="0" w:color="auto"/>
      </w:divBdr>
    </w:div>
    <w:div w:id="1879393673">
      <w:bodyDiv w:val="1"/>
      <w:marLeft w:val="0"/>
      <w:marRight w:val="0"/>
      <w:marTop w:val="0"/>
      <w:marBottom w:val="0"/>
      <w:divBdr>
        <w:top w:val="none" w:sz="0" w:space="0" w:color="auto"/>
        <w:left w:val="none" w:sz="0" w:space="0" w:color="auto"/>
        <w:bottom w:val="none" w:sz="0" w:space="0" w:color="auto"/>
        <w:right w:val="none" w:sz="0" w:space="0" w:color="auto"/>
      </w:divBdr>
    </w:div>
    <w:div w:id="212908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Utility_software"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hatis.techtarget.com/definition/bit-binary-di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searchdatacenter.techtarget.com/definition/64-bit-processor"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Assembly_langu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1F487-A2F6-4BD4-B7CD-7C37DDD0A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16</Pages>
  <Words>3317</Words>
  <Characters>18907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Abdelghany</dc:creator>
  <cp:keywords/>
  <dc:description/>
  <cp:lastModifiedBy>14p8083@eng.asu.edu.eg</cp:lastModifiedBy>
  <cp:revision>7</cp:revision>
  <dcterms:created xsi:type="dcterms:W3CDTF">2020-05-26T01:39:00Z</dcterms:created>
  <dcterms:modified xsi:type="dcterms:W3CDTF">2020-05-31T06:22:00Z</dcterms:modified>
</cp:coreProperties>
</file>